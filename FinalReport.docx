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B4948" w14:textId="41F368A3" w:rsidR="003A06F2" w:rsidRDefault="003A06F2" w:rsidP="003A06F2">
      <w:pPr>
        <w:rPr>
          <w:color w:val="191919"/>
          <w:shd w:val="clear" w:color="auto" w:fill="FFFFFF"/>
        </w:rPr>
      </w:pPr>
      <w:r>
        <w:rPr>
          <w:color w:val="191919"/>
          <w:shd w:val="clear" w:color="auto" w:fill="FFFFFF"/>
        </w:rPr>
        <w:t>Jason Gao, 2</w:t>
      </w:r>
      <w:r w:rsidRPr="00F20CF4">
        <w:rPr>
          <w:color w:val="191919"/>
          <w:shd w:val="clear" w:color="auto" w:fill="FFFFFF"/>
          <w:vertAlign w:val="superscript"/>
        </w:rPr>
        <w:t>nd</w:t>
      </w:r>
      <w:r>
        <w:rPr>
          <w:color w:val="191919"/>
          <w:shd w:val="clear" w:color="auto" w:fill="FFFFFF"/>
        </w:rPr>
        <w:t xml:space="preserve"> Year Undergraduate Student</w:t>
      </w:r>
    </w:p>
    <w:p w14:paraId="54C722DA" w14:textId="77777777" w:rsidR="003A06F2" w:rsidRDefault="003A06F2" w:rsidP="003A06F2">
      <w:pPr>
        <w:rPr>
          <w:color w:val="191919"/>
          <w:shd w:val="clear" w:color="auto" w:fill="FFFFFF"/>
        </w:rPr>
      </w:pPr>
      <w:r>
        <w:rPr>
          <w:color w:val="191919"/>
          <w:shd w:val="clear" w:color="auto" w:fill="FFFFFF"/>
        </w:rPr>
        <w:t xml:space="preserve">The </w:t>
      </w:r>
      <w:r w:rsidRPr="00BE0D91">
        <w:rPr>
          <w:color w:val="191919"/>
          <w:shd w:val="clear" w:color="auto" w:fill="FFFFFF"/>
        </w:rPr>
        <w:t>Department of Systems and Computer Engineering</w:t>
      </w:r>
      <w:r w:rsidRPr="00BE0D91">
        <w:rPr>
          <w:color w:val="191919"/>
        </w:rPr>
        <w:br/>
      </w:r>
      <w:r>
        <w:rPr>
          <w:color w:val="191919"/>
          <w:shd w:val="clear" w:color="auto" w:fill="FFFFFF"/>
        </w:rPr>
        <w:t>4456 Mackenzie Building, Carleton University</w:t>
      </w:r>
    </w:p>
    <w:p w14:paraId="7690DAE9" w14:textId="77777777" w:rsidR="003A06F2" w:rsidRPr="00E558B3" w:rsidRDefault="003A06F2" w:rsidP="003A06F2">
      <w:pPr>
        <w:rPr>
          <w:color w:val="191919"/>
          <w:shd w:val="clear" w:color="auto" w:fill="FFFFFF"/>
        </w:rPr>
      </w:pPr>
      <w:r w:rsidRPr="00BE0D91">
        <w:rPr>
          <w:color w:val="191919"/>
          <w:shd w:val="clear" w:color="auto" w:fill="FFFFFF"/>
        </w:rPr>
        <w:t>1125 Colonel By Drive</w:t>
      </w:r>
      <w:r w:rsidRPr="00BE0D91">
        <w:rPr>
          <w:color w:val="191919"/>
        </w:rPr>
        <w:t xml:space="preserve"> </w:t>
      </w:r>
      <w:r w:rsidRPr="00BE0D91">
        <w:rPr>
          <w:color w:val="191919"/>
        </w:rPr>
        <w:br/>
      </w:r>
      <w:r w:rsidRPr="00BE0D91">
        <w:rPr>
          <w:color w:val="191919"/>
          <w:shd w:val="clear" w:color="auto" w:fill="FFFFFF"/>
        </w:rPr>
        <w:t>Ottawa, O</w:t>
      </w:r>
      <w:r>
        <w:rPr>
          <w:color w:val="191919"/>
          <w:shd w:val="clear" w:color="auto" w:fill="FFFFFF"/>
        </w:rPr>
        <w:t>N</w:t>
      </w:r>
      <w:r>
        <w:rPr>
          <w:color w:val="191919"/>
        </w:rPr>
        <w:t xml:space="preserve">, </w:t>
      </w:r>
      <w:r w:rsidRPr="00BE0D91">
        <w:rPr>
          <w:color w:val="191919"/>
          <w:shd w:val="clear" w:color="auto" w:fill="FFFFFF"/>
        </w:rPr>
        <w:t>K1S 5B6</w:t>
      </w:r>
      <w:r w:rsidRPr="00BE0D91">
        <w:rPr>
          <w:color w:val="191919"/>
        </w:rPr>
        <w:br/>
      </w:r>
    </w:p>
    <w:p w14:paraId="2E2B150E" w14:textId="0DE596EC" w:rsidR="003A06F2" w:rsidRDefault="003A06F2" w:rsidP="003A06F2">
      <w:r>
        <w:t xml:space="preserve">November </w:t>
      </w:r>
      <w:r w:rsidR="00C734D3">
        <w:t>26</w:t>
      </w:r>
      <w:r>
        <w:t>, 2019</w:t>
      </w:r>
    </w:p>
    <w:p w14:paraId="45D39007" w14:textId="77777777" w:rsidR="003A06F2" w:rsidRDefault="003A06F2" w:rsidP="003A06F2"/>
    <w:p w14:paraId="07D50556" w14:textId="77777777" w:rsidR="003A06F2" w:rsidRDefault="003A06F2" w:rsidP="003A06F2">
      <w:r>
        <w:t>Cheryl Cundell, PhD, Instructor</w:t>
      </w:r>
      <w:r>
        <w:br/>
        <w:t>School of Linguistics and Language Studies </w:t>
      </w:r>
      <w:r>
        <w:br/>
        <w:t>236 Paterson Hall, Carleton University</w:t>
      </w:r>
      <w:r>
        <w:br/>
        <w:t>1125 Colonel By Drive</w:t>
      </w:r>
      <w:r>
        <w:br/>
        <w:t>Ottawa, ON, K1S 5B6</w:t>
      </w:r>
    </w:p>
    <w:p w14:paraId="5BB6FCAF" w14:textId="69D2D0C0" w:rsidR="003A06F2" w:rsidRDefault="003A06F2" w:rsidP="004E1CE7">
      <w:pPr>
        <w:spacing w:line="480" w:lineRule="auto"/>
      </w:pPr>
      <w:r>
        <w:br/>
        <w:t>Dear Dr. Cundell,</w:t>
      </w:r>
    </w:p>
    <w:p w14:paraId="579F4431" w14:textId="77777777" w:rsidR="00B7164E" w:rsidRDefault="00B7164E" w:rsidP="004E1CE7">
      <w:pPr>
        <w:spacing w:line="480" w:lineRule="auto"/>
      </w:pPr>
    </w:p>
    <w:p w14:paraId="4C2C9045" w14:textId="77777777" w:rsidR="004C4542" w:rsidRDefault="003A06F2" w:rsidP="004E1CE7">
      <w:pPr>
        <w:spacing w:line="480" w:lineRule="auto"/>
        <w:rPr>
          <w:i/>
          <w:iCs/>
        </w:rPr>
      </w:pPr>
      <w:r>
        <w:t xml:space="preserve">This is my </w:t>
      </w:r>
      <w:r>
        <w:rPr>
          <w:i/>
          <w:iCs/>
        </w:rPr>
        <w:t>Final Technical Report for Rechargeable Lithium-Ion Batteries</w:t>
      </w:r>
      <w:r w:rsidR="002B6CA2">
        <w:rPr>
          <w:i/>
          <w:iCs/>
        </w:rPr>
        <w:t>.</w:t>
      </w:r>
    </w:p>
    <w:p w14:paraId="29C26D3D" w14:textId="3A1ED70B" w:rsidR="004E1CE7" w:rsidRDefault="004E1CE7" w:rsidP="004E1CE7">
      <w:pPr>
        <w:spacing w:line="480" w:lineRule="auto"/>
      </w:pPr>
      <w:r>
        <w:t xml:space="preserve"> </w:t>
      </w:r>
    </w:p>
    <w:p w14:paraId="7C0ECB4A" w14:textId="089D7B22" w:rsidR="004E1CE7" w:rsidRDefault="004E1CE7" w:rsidP="004E1CE7">
      <w:pPr>
        <w:spacing w:line="480" w:lineRule="auto"/>
      </w:pPr>
      <w:r>
        <w:t>The topic of this report is rechargeable lithium-ion batteries in the Tesla Model S. The research question asks how rechargeable lithium-ion batteries work on a chemical level? This topic is important because lithium-ion batteries are what power the Tesla Model S.</w:t>
      </w:r>
    </w:p>
    <w:p w14:paraId="1C8973DD" w14:textId="77777777" w:rsidR="0052294F" w:rsidRPr="004E1CE7" w:rsidRDefault="0052294F" w:rsidP="004E1CE7">
      <w:pPr>
        <w:spacing w:line="480" w:lineRule="auto"/>
      </w:pPr>
    </w:p>
    <w:p w14:paraId="22F401E5" w14:textId="661026AA" w:rsidR="00B102BD" w:rsidRDefault="00B102BD" w:rsidP="00B102BD">
      <w:pPr>
        <w:spacing w:line="480" w:lineRule="auto"/>
      </w:pPr>
      <w:r>
        <w:t xml:space="preserve">I can be contacted at </w:t>
      </w:r>
      <w:hyperlink r:id="rId8" w:history="1">
        <w:r w:rsidRPr="002C4DAA">
          <w:rPr>
            <w:rStyle w:val="Hyperlink"/>
          </w:rPr>
          <w:t>jasongao@cmail.carleton.ca</w:t>
        </w:r>
      </w:hyperlink>
      <w:r>
        <w:t>. Thank you for taking the time to read over my final technical report.</w:t>
      </w:r>
    </w:p>
    <w:p w14:paraId="14A83070" w14:textId="77777777" w:rsidR="00BB3D39" w:rsidRDefault="00BB3D39" w:rsidP="00B102BD">
      <w:pPr>
        <w:spacing w:line="480" w:lineRule="auto"/>
      </w:pPr>
    </w:p>
    <w:p w14:paraId="05F97753" w14:textId="77777777" w:rsidR="00B102BD" w:rsidRDefault="00B102BD" w:rsidP="00B102BD">
      <w:pPr>
        <w:spacing w:line="480" w:lineRule="auto"/>
      </w:pPr>
      <w:r>
        <w:t>Best regards,</w:t>
      </w:r>
    </w:p>
    <w:p w14:paraId="4E63696B" w14:textId="77777777" w:rsidR="00B102BD" w:rsidRPr="009B345A" w:rsidRDefault="00B102BD" w:rsidP="00B102BD">
      <w:pPr>
        <w:spacing w:line="480" w:lineRule="auto"/>
      </w:pPr>
      <w:r>
        <w:t>Jason Gao</w:t>
      </w:r>
    </w:p>
    <w:p w14:paraId="3B329D5A" w14:textId="78AD6C7D" w:rsidR="002B6CA2" w:rsidRDefault="002B6CA2">
      <w:r>
        <w:br w:type="page"/>
      </w:r>
    </w:p>
    <w:p w14:paraId="3A31AC96" w14:textId="77777777" w:rsidR="005070F3" w:rsidRDefault="005070F3" w:rsidP="00C50B5D">
      <w:pPr>
        <w:spacing w:line="480" w:lineRule="auto"/>
        <w:jc w:val="center"/>
      </w:pPr>
    </w:p>
    <w:p w14:paraId="66A53B93" w14:textId="77777777" w:rsidR="005070F3" w:rsidRDefault="005070F3" w:rsidP="00C50B5D">
      <w:pPr>
        <w:spacing w:line="480" w:lineRule="auto"/>
        <w:jc w:val="center"/>
      </w:pPr>
    </w:p>
    <w:p w14:paraId="406BE9ED" w14:textId="77777777" w:rsidR="005070F3" w:rsidRDefault="005070F3" w:rsidP="00C50B5D">
      <w:pPr>
        <w:spacing w:line="480" w:lineRule="auto"/>
        <w:jc w:val="center"/>
      </w:pPr>
    </w:p>
    <w:p w14:paraId="3D92226A" w14:textId="77777777" w:rsidR="005070F3" w:rsidRDefault="005070F3" w:rsidP="00C50B5D">
      <w:pPr>
        <w:spacing w:line="480" w:lineRule="auto"/>
        <w:jc w:val="center"/>
      </w:pPr>
    </w:p>
    <w:p w14:paraId="526E58D0" w14:textId="77777777" w:rsidR="005070F3" w:rsidRDefault="005070F3" w:rsidP="00C50B5D">
      <w:pPr>
        <w:spacing w:line="480" w:lineRule="auto"/>
        <w:jc w:val="center"/>
      </w:pPr>
    </w:p>
    <w:p w14:paraId="3D623D14" w14:textId="2A3F1DFE" w:rsidR="003A06F2" w:rsidRDefault="003A06F2" w:rsidP="00C50B5D">
      <w:pPr>
        <w:spacing w:line="480" w:lineRule="auto"/>
        <w:jc w:val="center"/>
      </w:pPr>
      <w:r>
        <w:t>Final Technical Report for Rechargeable Lithium-Ion Batteries</w:t>
      </w:r>
    </w:p>
    <w:p w14:paraId="002F2431" w14:textId="76463621" w:rsidR="003A06F2" w:rsidRDefault="00835325" w:rsidP="00C50B5D">
      <w:pPr>
        <w:spacing w:line="480" w:lineRule="auto"/>
        <w:jc w:val="center"/>
      </w:pPr>
      <w:r>
        <w:t>November 29, 2019</w:t>
      </w:r>
    </w:p>
    <w:p w14:paraId="25C2B044" w14:textId="0C85D13A" w:rsidR="003A06F2" w:rsidRDefault="002B6CA2" w:rsidP="00C50B5D">
      <w:pPr>
        <w:spacing w:line="480" w:lineRule="auto"/>
        <w:jc w:val="center"/>
      </w:pPr>
      <w:r>
        <w:t xml:space="preserve">By: </w:t>
      </w:r>
      <w:r w:rsidR="003A06F2">
        <w:t>Jason Gao</w:t>
      </w:r>
    </w:p>
    <w:p w14:paraId="4B54A57C" w14:textId="45923EF6" w:rsidR="00CB5526" w:rsidRDefault="002B6CA2" w:rsidP="00C50B5D">
      <w:pPr>
        <w:spacing w:line="480" w:lineRule="auto"/>
        <w:jc w:val="center"/>
      </w:pPr>
      <w:r>
        <w:t xml:space="preserve">For: </w:t>
      </w:r>
      <w:r w:rsidR="003A06F2">
        <w:t>Dr. Cundell</w:t>
      </w:r>
    </w:p>
    <w:p w14:paraId="56EF233F" w14:textId="59623E98" w:rsidR="00B55C31" w:rsidRDefault="00B55C31" w:rsidP="00296527">
      <w:pPr>
        <w:spacing w:line="480" w:lineRule="auto"/>
      </w:pPr>
    </w:p>
    <w:p w14:paraId="3A74FE16" w14:textId="77777777" w:rsidR="00F30579" w:rsidRDefault="00F30579" w:rsidP="00296527">
      <w:pPr>
        <w:spacing w:line="480" w:lineRule="auto"/>
        <w:sectPr w:rsidR="00F30579" w:rsidSect="00F3057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3"/>
          <w:cols w:space="720"/>
          <w:docGrid w:linePitch="360"/>
        </w:sectPr>
      </w:pPr>
    </w:p>
    <w:p w14:paraId="3576C040" w14:textId="3FBE8D07" w:rsidR="00090508" w:rsidRDefault="00090508" w:rsidP="00EE2B78">
      <w:pPr>
        <w:pStyle w:val="Heading1"/>
        <w:spacing w:line="480" w:lineRule="auto"/>
        <w:rPr>
          <w:rFonts w:ascii="Arial" w:hAnsi="Arial" w:cs="Arial"/>
          <w:color w:val="auto"/>
          <w:sz w:val="24"/>
          <w:szCs w:val="24"/>
        </w:rPr>
      </w:pPr>
      <w:bookmarkStart w:id="1" w:name="_Toc25684877"/>
      <w:r w:rsidRPr="00674D7F">
        <w:rPr>
          <w:rFonts w:ascii="Arial" w:hAnsi="Arial" w:cs="Arial"/>
          <w:color w:val="auto"/>
          <w:sz w:val="24"/>
          <w:szCs w:val="24"/>
        </w:rPr>
        <w:lastRenderedPageBreak/>
        <w:t>A</w:t>
      </w:r>
      <w:r w:rsidR="0049450E" w:rsidRPr="00674D7F">
        <w:rPr>
          <w:rFonts w:ascii="Arial" w:hAnsi="Arial" w:cs="Arial"/>
          <w:color w:val="auto"/>
          <w:sz w:val="24"/>
          <w:szCs w:val="24"/>
        </w:rPr>
        <w:t>bstract</w:t>
      </w:r>
      <w:bookmarkEnd w:id="1"/>
    </w:p>
    <w:p w14:paraId="2F8B7EF7" w14:textId="745C72AE" w:rsidR="00677717" w:rsidRDefault="00677717" w:rsidP="00571927">
      <w:pPr>
        <w:spacing w:line="480" w:lineRule="auto"/>
      </w:pPr>
      <w:r>
        <w:t>The Tesla Model S is an electric car that can drive semi-autonomously. It drives semi-autonomously by using components such as radars, cameras, and an on-board computer</w:t>
      </w:r>
      <w:r w:rsidR="00C20A95">
        <w:t xml:space="preserve"> that </w:t>
      </w:r>
      <w:r>
        <w:t xml:space="preserve">are powered by a lithium-ion battery. </w:t>
      </w:r>
      <w:r w:rsidR="00D4439A">
        <w:t>The Model S</w:t>
      </w:r>
      <w:r w:rsidR="007A7658">
        <w:t>-</w:t>
      </w:r>
      <w:r w:rsidR="004A25B0">
        <w:t>lithium ion battery is made of a</w:t>
      </w:r>
      <w:r w:rsidR="000675BE">
        <w:t xml:space="preserve"> lithium cobalt dioxide</w:t>
      </w:r>
      <w:r w:rsidR="004A25B0">
        <w:t xml:space="preserve"> cathode,</w:t>
      </w:r>
      <w:r w:rsidR="000675BE">
        <w:t xml:space="preserve"> a carbon graphite</w:t>
      </w:r>
      <w:r w:rsidR="004A25B0">
        <w:t xml:space="preserve"> anode,</w:t>
      </w:r>
      <w:r w:rsidR="000675BE">
        <w:t xml:space="preserve"> a lithium hexafluorophosphate</w:t>
      </w:r>
      <w:r w:rsidR="004A25B0">
        <w:t xml:space="preserve"> electrolyte</w:t>
      </w:r>
      <w:r w:rsidR="000675BE">
        <w:t>,</w:t>
      </w:r>
      <w:r w:rsidR="004A25B0">
        <w:t xml:space="preserve"> and </w:t>
      </w:r>
      <w:r w:rsidR="000675BE">
        <w:t xml:space="preserve">a polyethylene </w:t>
      </w:r>
      <w:r w:rsidR="004A25B0">
        <w:t>separator that undergo redox reactions to charge and discharge.</w:t>
      </w:r>
      <w:r w:rsidR="000675BE">
        <w:t xml:space="preserve"> During the charging phase, the cathode releases lithium cations and electrons towards the anode. The lithium cations flow through the electrolyte while the electrons flow in an outer wire. This flow of electrons from the cathode to the anode charges the battery. </w:t>
      </w:r>
      <w:r w:rsidR="00C06DD7">
        <w:t>D</w:t>
      </w:r>
      <w:r w:rsidR="000675BE">
        <w:t xml:space="preserve">uring the discharging phase, the anode releases the stored lithium cations and electrons back to the cathode through the electrolyte and outer wire respectively. The flow of electrons from the anode to the cathode discharges the battery. </w:t>
      </w:r>
    </w:p>
    <w:p w14:paraId="28E53D41" w14:textId="7D6BA1E1" w:rsidR="00835325" w:rsidRDefault="00835325" w:rsidP="00835325"/>
    <w:p w14:paraId="252E2894" w14:textId="76D788B5" w:rsidR="00835325" w:rsidRDefault="00835325" w:rsidP="00835325"/>
    <w:p w14:paraId="45A48AE1" w14:textId="5470AEC8" w:rsidR="00835325" w:rsidRDefault="00835325" w:rsidP="00835325"/>
    <w:p w14:paraId="01EE0EB8" w14:textId="24B75714" w:rsidR="00835325" w:rsidRDefault="00835325" w:rsidP="00835325"/>
    <w:p w14:paraId="28945085" w14:textId="5CE1B5E9" w:rsidR="00835325" w:rsidRDefault="00835325" w:rsidP="00835325"/>
    <w:p w14:paraId="5A0CA34E" w14:textId="31E1C440" w:rsidR="00835325" w:rsidRDefault="00835325" w:rsidP="00835325"/>
    <w:p w14:paraId="3D3287B8" w14:textId="568D67B9" w:rsidR="00835325" w:rsidRDefault="00835325" w:rsidP="00835325"/>
    <w:p w14:paraId="09D101CC" w14:textId="323E9D91" w:rsidR="00835325" w:rsidRDefault="00835325" w:rsidP="00835325"/>
    <w:p w14:paraId="272F8ED5" w14:textId="66873BF9" w:rsidR="00835325" w:rsidRDefault="00835325" w:rsidP="00835325"/>
    <w:p w14:paraId="6D149AF1" w14:textId="4A890770" w:rsidR="00835325" w:rsidRDefault="00835325" w:rsidP="00835325"/>
    <w:p w14:paraId="05EF1F25" w14:textId="418A7E8C" w:rsidR="00835325" w:rsidRDefault="00835325" w:rsidP="00835325"/>
    <w:p w14:paraId="79258BDC" w14:textId="3073704F" w:rsidR="00835325" w:rsidRDefault="00835325" w:rsidP="00835325"/>
    <w:p w14:paraId="57A84410" w14:textId="53A986B4" w:rsidR="00835325" w:rsidRDefault="00835325" w:rsidP="00835325"/>
    <w:p w14:paraId="29A18A86" w14:textId="33E2B2E6" w:rsidR="00B55C31" w:rsidRDefault="00B55C31" w:rsidP="00835325"/>
    <w:p w14:paraId="67F931A7" w14:textId="36832F8E" w:rsidR="00F30579" w:rsidRDefault="00F30579" w:rsidP="00835325">
      <w:pPr>
        <w:sectPr w:rsidR="00F30579" w:rsidSect="00F30579">
          <w:footerReference w:type="default" r:id="rId15"/>
          <w:pgSz w:w="12240" w:h="15840"/>
          <w:pgMar w:top="1440" w:right="1440" w:bottom="1440" w:left="1440" w:header="720" w:footer="720" w:gutter="0"/>
          <w:pgNumType w:fmt="lowerRoman" w:start="2"/>
          <w:cols w:space="720"/>
          <w:docGrid w:linePitch="360"/>
        </w:sectPr>
      </w:pPr>
    </w:p>
    <w:sdt>
      <w:sdtPr>
        <w:rPr>
          <w:rFonts w:ascii="Arial" w:eastAsiaTheme="minorEastAsia" w:hAnsi="Arial" w:cs="Arial"/>
          <w:color w:val="auto"/>
          <w:sz w:val="24"/>
          <w:szCs w:val="24"/>
          <w:lang w:eastAsia="zh-CN"/>
        </w:rPr>
        <w:id w:val="-713578183"/>
        <w:docPartObj>
          <w:docPartGallery w:val="Table of Contents"/>
          <w:docPartUnique/>
        </w:docPartObj>
      </w:sdtPr>
      <w:sdtEndPr>
        <w:rPr>
          <w:b/>
          <w:bCs/>
          <w:noProof/>
        </w:rPr>
      </w:sdtEndPr>
      <w:sdtContent>
        <w:p w14:paraId="0C395269" w14:textId="3928CDCF" w:rsidR="00A43BB5" w:rsidRPr="00B37C77" w:rsidRDefault="00A43BB5">
          <w:pPr>
            <w:pStyle w:val="TOCHeading"/>
            <w:rPr>
              <w:rFonts w:ascii="Arial" w:hAnsi="Arial" w:cs="Arial"/>
              <w:color w:val="auto"/>
              <w:sz w:val="24"/>
              <w:szCs w:val="24"/>
            </w:rPr>
          </w:pPr>
          <w:r w:rsidRPr="00B37C77">
            <w:rPr>
              <w:rFonts w:ascii="Arial" w:hAnsi="Arial" w:cs="Arial"/>
              <w:color w:val="auto"/>
              <w:sz w:val="24"/>
              <w:szCs w:val="24"/>
            </w:rPr>
            <w:t>Table of Contents</w:t>
          </w:r>
        </w:p>
        <w:p w14:paraId="285E1D38" w14:textId="0EABAAF9" w:rsidR="0049635F" w:rsidRDefault="00A43BB5">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25684877" w:history="1">
            <w:r w:rsidR="0049635F" w:rsidRPr="009A49BE">
              <w:rPr>
                <w:rStyle w:val="Hyperlink"/>
                <w:noProof/>
              </w:rPr>
              <w:t>Abstract</w:t>
            </w:r>
            <w:r w:rsidR="0049635F">
              <w:rPr>
                <w:noProof/>
                <w:webHidden/>
              </w:rPr>
              <w:tab/>
            </w:r>
            <w:r w:rsidR="0049635F">
              <w:rPr>
                <w:noProof/>
                <w:webHidden/>
              </w:rPr>
              <w:fldChar w:fldCharType="begin"/>
            </w:r>
            <w:r w:rsidR="0049635F">
              <w:rPr>
                <w:noProof/>
                <w:webHidden/>
              </w:rPr>
              <w:instrText xml:space="preserve"> PAGEREF _Toc25684877 \h </w:instrText>
            </w:r>
            <w:r w:rsidR="0049635F">
              <w:rPr>
                <w:noProof/>
                <w:webHidden/>
              </w:rPr>
            </w:r>
            <w:r w:rsidR="0049635F">
              <w:rPr>
                <w:noProof/>
                <w:webHidden/>
              </w:rPr>
              <w:fldChar w:fldCharType="separate"/>
            </w:r>
            <w:r w:rsidR="0049635F">
              <w:rPr>
                <w:noProof/>
                <w:webHidden/>
              </w:rPr>
              <w:t>ii</w:t>
            </w:r>
            <w:r w:rsidR="0049635F">
              <w:rPr>
                <w:noProof/>
                <w:webHidden/>
              </w:rPr>
              <w:fldChar w:fldCharType="end"/>
            </w:r>
          </w:hyperlink>
        </w:p>
        <w:p w14:paraId="3D93A41E" w14:textId="6668A5DD" w:rsidR="0049635F" w:rsidRDefault="00330247">
          <w:pPr>
            <w:pStyle w:val="TOC1"/>
            <w:tabs>
              <w:tab w:val="right" w:leader="dot" w:pos="9350"/>
            </w:tabs>
            <w:rPr>
              <w:rFonts w:asciiTheme="minorHAnsi" w:hAnsiTheme="minorHAnsi" w:cstheme="minorBidi"/>
              <w:noProof/>
              <w:sz w:val="22"/>
              <w:szCs w:val="22"/>
            </w:rPr>
          </w:pPr>
          <w:hyperlink w:anchor="_Toc25684878" w:history="1">
            <w:r w:rsidR="0049635F" w:rsidRPr="009A49BE">
              <w:rPr>
                <w:rStyle w:val="Hyperlink"/>
                <w:noProof/>
              </w:rPr>
              <w:t>List of Figures</w:t>
            </w:r>
            <w:r w:rsidR="0049635F">
              <w:rPr>
                <w:noProof/>
                <w:webHidden/>
              </w:rPr>
              <w:tab/>
            </w:r>
            <w:r w:rsidR="0049635F">
              <w:rPr>
                <w:noProof/>
                <w:webHidden/>
              </w:rPr>
              <w:fldChar w:fldCharType="begin"/>
            </w:r>
            <w:r w:rsidR="0049635F">
              <w:rPr>
                <w:noProof/>
                <w:webHidden/>
              </w:rPr>
              <w:instrText xml:space="preserve"> PAGEREF _Toc25684878 \h </w:instrText>
            </w:r>
            <w:r w:rsidR="0049635F">
              <w:rPr>
                <w:noProof/>
                <w:webHidden/>
              </w:rPr>
            </w:r>
            <w:r w:rsidR="0049635F">
              <w:rPr>
                <w:noProof/>
                <w:webHidden/>
              </w:rPr>
              <w:fldChar w:fldCharType="separate"/>
            </w:r>
            <w:r w:rsidR="0049635F">
              <w:rPr>
                <w:noProof/>
                <w:webHidden/>
              </w:rPr>
              <w:t>iv</w:t>
            </w:r>
            <w:r w:rsidR="0049635F">
              <w:rPr>
                <w:noProof/>
                <w:webHidden/>
              </w:rPr>
              <w:fldChar w:fldCharType="end"/>
            </w:r>
          </w:hyperlink>
        </w:p>
        <w:p w14:paraId="640BE445" w14:textId="05AB12EE" w:rsidR="0049635F" w:rsidRDefault="00330247">
          <w:pPr>
            <w:pStyle w:val="TOC1"/>
            <w:tabs>
              <w:tab w:val="right" w:leader="dot" w:pos="9350"/>
            </w:tabs>
            <w:rPr>
              <w:rFonts w:asciiTheme="minorHAnsi" w:hAnsiTheme="minorHAnsi" w:cstheme="minorBidi"/>
              <w:noProof/>
              <w:sz w:val="22"/>
              <w:szCs w:val="22"/>
            </w:rPr>
          </w:pPr>
          <w:hyperlink w:anchor="_Toc25684879" w:history="1">
            <w:r w:rsidR="0049635F" w:rsidRPr="009A49BE">
              <w:rPr>
                <w:rStyle w:val="Hyperlink"/>
                <w:noProof/>
              </w:rPr>
              <w:t>Nomenclature</w:t>
            </w:r>
            <w:r w:rsidR="0049635F">
              <w:rPr>
                <w:noProof/>
                <w:webHidden/>
              </w:rPr>
              <w:tab/>
            </w:r>
            <w:r w:rsidR="0049635F">
              <w:rPr>
                <w:noProof/>
                <w:webHidden/>
              </w:rPr>
              <w:fldChar w:fldCharType="begin"/>
            </w:r>
            <w:r w:rsidR="0049635F">
              <w:rPr>
                <w:noProof/>
                <w:webHidden/>
              </w:rPr>
              <w:instrText xml:space="preserve"> PAGEREF _Toc25684879 \h </w:instrText>
            </w:r>
            <w:r w:rsidR="0049635F">
              <w:rPr>
                <w:noProof/>
                <w:webHidden/>
              </w:rPr>
            </w:r>
            <w:r w:rsidR="0049635F">
              <w:rPr>
                <w:noProof/>
                <w:webHidden/>
              </w:rPr>
              <w:fldChar w:fldCharType="separate"/>
            </w:r>
            <w:r w:rsidR="0049635F">
              <w:rPr>
                <w:noProof/>
                <w:webHidden/>
              </w:rPr>
              <w:t>iv</w:t>
            </w:r>
            <w:r w:rsidR="0049635F">
              <w:rPr>
                <w:noProof/>
                <w:webHidden/>
              </w:rPr>
              <w:fldChar w:fldCharType="end"/>
            </w:r>
          </w:hyperlink>
        </w:p>
        <w:p w14:paraId="37410EF2" w14:textId="683D82AC" w:rsidR="0049635F" w:rsidRDefault="00330247">
          <w:pPr>
            <w:pStyle w:val="TOC1"/>
            <w:tabs>
              <w:tab w:val="right" w:leader="dot" w:pos="9350"/>
            </w:tabs>
            <w:rPr>
              <w:rFonts w:asciiTheme="minorHAnsi" w:hAnsiTheme="minorHAnsi" w:cstheme="minorBidi"/>
              <w:noProof/>
              <w:sz w:val="22"/>
              <w:szCs w:val="22"/>
            </w:rPr>
          </w:pPr>
          <w:hyperlink w:anchor="_Toc25684880" w:history="1">
            <w:r w:rsidR="0049635F" w:rsidRPr="009A49BE">
              <w:rPr>
                <w:rStyle w:val="Hyperlink"/>
                <w:noProof/>
              </w:rPr>
              <w:t>1.0 INTRODUCTION</w:t>
            </w:r>
            <w:r w:rsidR="0049635F">
              <w:rPr>
                <w:noProof/>
                <w:webHidden/>
              </w:rPr>
              <w:tab/>
            </w:r>
            <w:r w:rsidR="0049635F">
              <w:rPr>
                <w:noProof/>
                <w:webHidden/>
              </w:rPr>
              <w:fldChar w:fldCharType="begin"/>
            </w:r>
            <w:r w:rsidR="0049635F">
              <w:rPr>
                <w:noProof/>
                <w:webHidden/>
              </w:rPr>
              <w:instrText xml:space="preserve"> PAGEREF _Toc25684880 \h </w:instrText>
            </w:r>
            <w:r w:rsidR="0049635F">
              <w:rPr>
                <w:noProof/>
                <w:webHidden/>
              </w:rPr>
            </w:r>
            <w:r w:rsidR="0049635F">
              <w:rPr>
                <w:noProof/>
                <w:webHidden/>
              </w:rPr>
              <w:fldChar w:fldCharType="separate"/>
            </w:r>
            <w:r w:rsidR="0049635F">
              <w:rPr>
                <w:noProof/>
                <w:webHidden/>
              </w:rPr>
              <w:t>1</w:t>
            </w:r>
            <w:r w:rsidR="0049635F">
              <w:rPr>
                <w:noProof/>
                <w:webHidden/>
              </w:rPr>
              <w:fldChar w:fldCharType="end"/>
            </w:r>
          </w:hyperlink>
        </w:p>
        <w:p w14:paraId="55E7389F" w14:textId="36E763E6" w:rsidR="0049635F" w:rsidRDefault="00330247">
          <w:pPr>
            <w:pStyle w:val="TOC1"/>
            <w:tabs>
              <w:tab w:val="right" w:leader="dot" w:pos="9350"/>
            </w:tabs>
            <w:rPr>
              <w:rFonts w:asciiTheme="minorHAnsi" w:hAnsiTheme="minorHAnsi" w:cstheme="minorBidi"/>
              <w:noProof/>
              <w:sz w:val="22"/>
              <w:szCs w:val="22"/>
            </w:rPr>
          </w:pPr>
          <w:hyperlink w:anchor="_Toc25684881" w:history="1">
            <w:r w:rsidR="0049635F" w:rsidRPr="009A49BE">
              <w:rPr>
                <w:rStyle w:val="Hyperlink"/>
                <w:noProof/>
              </w:rPr>
              <w:t>2.0 TESLA MODEL S CAR BATTERY</w:t>
            </w:r>
            <w:r w:rsidR="0049635F">
              <w:rPr>
                <w:noProof/>
                <w:webHidden/>
              </w:rPr>
              <w:tab/>
            </w:r>
            <w:r w:rsidR="0049635F">
              <w:rPr>
                <w:noProof/>
                <w:webHidden/>
              </w:rPr>
              <w:fldChar w:fldCharType="begin"/>
            </w:r>
            <w:r w:rsidR="0049635F">
              <w:rPr>
                <w:noProof/>
                <w:webHidden/>
              </w:rPr>
              <w:instrText xml:space="preserve"> PAGEREF _Toc25684881 \h </w:instrText>
            </w:r>
            <w:r w:rsidR="0049635F">
              <w:rPr>
                <w:noProof/>
                <w:webHidden/>
              </w:rPr>
            </w:r>
            <w:r w:rsidR="0049635F">
              <w:rPr>
                <w:noProof/>
                <w:webHidden/>
              </w:rPr>
              <w:fldChar w:fldCharType="separate"/>
            </w:r>
            <w:r w:rsidR="0049635F">
              <w:rPr>
                <w:noProof/>
                <w:webHidden/>
              </w:rPr>
              <w:t>1</w:t>
            </w:r>
            <w:r w:rsidR="0049635F">
              <w:rPr>
                <w:noProof/>
                <w:webHidden/>
              </w:rPr>
              <w:fldChar w:fldCharType="end"/>
            </w:r>
          </w:hyperlink>
        </w:p>
        <w:p w14:paraId="22741C62" w14:textId="60837996" w:rsidR="0049635F" w:rsidRDefault="00330247">
          <w:pPr>
            <w:pStyle w:val="TOC1"/>
            <w:tabs>
              <w:tab w:val="left" w:pos="660"/>
              <w:tab w:val="right" w:leader="dot" w:pos="9350"/>
            </w:tabs>
            <w:rPr>
              <w:rFonts w:asciiTheme="minorHAnsi" w:hAnsiTheme="minorHAnsi" w:cstheme="minorBidi"/>
              <w:noProof/>
              <w:sz w:val="22"/>
              <w:szCs w:val="22"/>
            </w:rPr>
          </w:pPr>
          <w:hyperlink w:anchor="_Toc25684882" w:history="1">
            <w:r w:rsidR="0049635F" w:rsidRPr="009A49BE">
              <w:rPr>
                <w:rStyle w:val="Hyperlink"/>
                <w:noProof/>
              </w:rPr>
              <w:t>3.0</w:t>
            </w:r>
            <w:r w:rsidR="0049635F">
              <w:rPr>
                <w:rFonts w:asciiTheme="minorHAnsi" w:hAnsiTheme="minorHAnsi" w:cstheme="minorBidi"/>
                <w:noProof/>
                <w:sz w:val="22"/>
                <w:szCs w:val="22"/>
              </w:rPr>
              <w:tab/>
            </w:r>
            <w:r w:rsidR="0049635F" w:rsidRPr="009A49BE">
              <w:rPr>
                <w:rStyle w:val="Hyperlink"/>
                <w:noProof/>
              </w:rPr>
              <w:t>RECHARGEABILITY OF LITHIUM-ION BATTERIES</w:t>
            </w:r>
            <w:r w:rsidR="0049635F">
              <w:rPr>
                <w:noProof/>
                <w:webHidden/>
              </w:rPr>
              <w:tab/>
            </w:r>
            <w:r w:rsidR="0049635F">
              <w:rPr>
                <w:noProof/>
                <w:webHidden/>
              </w:rPr>
              <w:fldChar w:fldCharType="begin"/>
            </w:r>
            <w:r w:rsidR="0049635F">
              <w:rPr>
                <w:noProof/>
                <w:webHidden/>
              </w:rPr>
              <w:instrText xml:space="preserve"> PAGEREF _Toc25684882 \h </w:instrText>
            </w:r>
            <w:r w:rsidR="0049635F">
              <w:rPr>
                <w:noProof/>
                <w:webHidden/>
              </w:rPr>
            </w:r>
            <w:r w:rsidR="0049635F">
              <w:rPr>
                <w:noProof/>
                <w:webHidden/>
              </w:rPr>
              <w:fldChar w:fldCharType="separate"/>
            </w:r>
            <w:r w:rsidR="0049635F">
              <w:rPr>
                <w:noProof/>
                <w:webHidden/>
              </w:rPr>
              <w:t>2</w:t>
            </w:r>
            <w:r w:rsidR="0049635F">
              <w:rPr>
                <w:noProof/>
                <w:webHidden/>
              </w:rPr>
              <w:fldChar w:fldCharType="end"/>
            </w:r>
          </w:hyperlink>
        </w:p>
        <w:p w14:paraId="5B718F4D" w14:textId="6EB323C3" w:rsidR="0049635F" w:rsidRDefault="00330247">
          <w:pPr>
            <w:pStyle w:val="TOC2"/>
            <w:tabs>
              <w:tab w:val="right" w:leader="dot" w:pos="9350"/>
            </w:tabs>
            <w:rPr>
              <w:rFonts w:asciiTheme="minorHAnsi" w:hAnsiTheme="minorHAnsi" w:cstheme="minorBidi"/>
              <w:noProof/>
              <w:sz w:val="22"/>
              <w:szCs w:val="22"/>
            </w:rPr>
          </w:pPr>
          <w:hyperlink w:anchor="_Toc25684883" w:history="1">
            <w:r w:rsidR="0049635F" w:rsidRPr="009A49BE">
              <w:rPr>
                <w:rStyle w:val="Hyperlink"/>
                <w:noProof/>
              </w:rPr>
              <w:t>3.1 Parts of a Lithium-Ion Battery</w:t>
            </w:r>
            <w:r w:rsidR="0049635F">
              <w:rPr>
                <w:noProof/>
                <w:webHidden/>
              </w:rPr>
              <w:tab/>
            </w:r>
            <w:r w:rsidR="0049635F">
              <w:rPr>
                <w:noProof/>
                <w:webHidden/>
              </w:rPr>
              <w:fldChar w:fldCharType="begin"/>
            </w:r>
            <w:r w:rsidR="0049635F">
              <w:rPr>
                <w:noProof/>
                <w:webHidden/>
              </w:rPr>
              <w:instrText xml:space="preserve"> PAGEREF _Toc25684883 \h </w:instrText>
            </w:r>
            <w:r w:rsidR="0049635F">
              <w:rPr>
                <w:noProof/>
                <w:webHidden/>
              </w:rPr>
            </w:r>
            <w:r w:rsidR="0049635F">
              <w:rPr>
                <w:noProof/>
                <w:webHidden/>
              </w:rPr>
              <w:fldChar w:fldCharType="separate"/>
            </w:r>
            <w:r w:rsidR="0049635F">
              <w:rPr>
                <w:noProof/>
                <w:webHidden/>
              </w:rPr>
              <w:t>2</w:t>
            </w:r>
            <w:r w:rsidR="0049635F">
              <w:rPr>
                <w:noProof/>
                <w:webHidden/>
              </w:rPr>
              <w:fldChar w:fldCharType="end"/>
            </w:r>
          </w:hyperlink>
        </w:p>
        <w:p w14:paraId="2E93638D" w14:textId="377001FA" w:rsidR="0049635F" w:rsidRDefault="00330247">
          <w:pPr>
            <w:pStyle w:val="TOC3"/>
            <w:tabs>
              <w:tab w:val="left" w:pos="1320"/>
              <w:tab w:val="right" w:leader="dot" w:pos="9350"/>
            </w:tabs>
            <w:rPr>
              <w:rFonts w:asciiTheme="minorHAnsi" w:hAnsiTheme="minorHAnsi" w:cstheme="minorBidi"/>
              <w:noProof/>
              <w:sz w:val="22"/>
              <w:szCs w:val="22"/>
            </w:rPr>
          </w:pPr>
          <w:hyperlink w:anchor="_Toc25684884" w:history="1">
            <w:r w:rsidR="0049635F" w:rsidRPr="009A49BE">
              <w:rPr>
                <w:rStyle w:val="Hyperlink"/>
                <w:noProof/>
              </w:rPr>
              <w:t>3.1.1</w:t>
            </w:r>
            <w:r w:rsidR="0049635F">
              <w:rPr>
                <w:rFonts w:asciiTheme="minorHAnsi" w:hAnsiTheme="minorHAnsi" w:cstheme="minorBidi"/>
                <w:noProof/>
                <w:sz w:val="22"/>
                <w:szCs w:val="22"/>
              </w:rPr>
              <w:tab/>
            </w:r>
            <w:r w:rsidR="0049635F" w:rsidRPr="009A49BE">
              <w:rPr>
                <w:rStyle w:val="Hyperlink"/>
                <w:noProof/>
              </w:rPr>
              <w:t>Anode</w:t>
            </w:r>
            <w:r w:rsidR="0049635F">
              <w:rPr>
                <w:noProof/>
                <w:webHidden/>
              </w:rPr>
              <w:tab/>
            </w:r>
            <w:r w:rsidR="0049635F">
              <w:rPr>
                <w:noProof/>
                <w:webHidden/>
              </w:rPr>
              <w:fldChar w:fldCharType="begin"/>
            </w:r>
            <w:r w:rsidR="0049635F">
              <w:rPr>
                <w:noProof/>
                <w:webHidden/>
              </w:rPr>
              <w:instrText xml:space="preserve"> PAGEREF _Toc25684884 \h </w:instrText>
            </w:r>
            <w:r w:rsidR="0049635F">
              <w:rPr>
                <w:noProof/>
                <w:webHidden/>
              </w:rPr>
            </w:r>
            <w:r w:rsidR="0049635F">
              <w:rPr>
                <w:noProof/>
                <w:webHidden/>
              </w:rPr>
              <w:fldChar w:fldCharType="separate"/>
            </w:r>
            <w:r w:rsidR="0049635F">
              <w:rPr>
                <w:noProof/>
                <w:webHidden/>
              </w:rPr>
              <w:t>2</w:t>
            </w:r>
            <w:r w:rsidR="0049635F">
              <w:rPr>
                <w:noProof/>
                <w:webHidden/>
              </w:rPr>
              <w:fldChar w:fldCharType="end"/>
            </w:r>
          </w:hyperlink>
        </w:p>
        <w:p w14:paraId="675EE53F" w14:textId="362BB2B6" w:rsidR="0049635F" w:rsidRDefault="00330247">
          <w:pPr>
            <w:pStyle w:val="TOC3"/>
            <w:tabs>
              <w:tab w:val="left" w:pos="1320"/>
              <w:tab w:val="right" w:leader="dot" w:pos="9350"/>
            </w:tabs>
            <w:rPr>
              <w:rFonts w:asciiTheme="minorHAnsi" w:hAnsiTheme="minorHAnsi" w:cstheme="minorBidi"/>
              <w:noProof/>
              <w:sz w:val="22"/>
              <w:szCs w:val="22"/>
            </w:rPr>
          </w:pPr>
          <w:hyperlink w:anchor="_Toc25684885" w:history="1">
            <w:r w:rsidR="0049635F" w:rsidRPr="009A49BE">
              <w:rPr>
                <w:rStyle w:val="Hyperlink"/>
                <w:noProof/>
              </w:rPr>
              <w:t>3.1.2</w:t>
            </w:r>
            <w:r w:rsidR="0049635F">
              <w:rPr>
                <w:rFonts w:asciiTheme="minorHAnsi" w:hAnsiTheme="minorHAnsi" w:cstheme="minorBidi"/>
                <w:noProof/>
                <w:sz w:val="22"/>
                <w:szCs w:val="22"/>
              </w:rPr>
              <w:tab/>
            </w:r>
            <w:r w:rsidR="0049635F" w:rsidRPr="009A49BE">
              <w:rPr>
                <w:rStyle w:val="Hyperlink"/>
                <w:noProof/>
              </w:rPr>
              <w:t>Cathode</w:t>
            </w:r>
            <w:r w:rsidR="0049635F">
              <w:rPr>
                <w:noProof/>
                <w:webHidden/>
              </w:rPr>
              <w:tab/>
            </w:r>
            <w:r w:rsidR="0049635F">
              <w:rPr>
                <w:noProof/>
                <w:webHidden/>
              </w:rPr>
              <w:fldChar w:fldCharType="begin"/>
            </w:r>
            <w:r w:rsidR="0049635F">
              <w:rPr>
                <w:noProof/>
                <w:webHidden/>
              </w:rPr>
              <w:instrText xml:space="preserve"> PAGEREF _Toc25684885 \h </w:instrText>
            </w:r>
            <w:r w:rsidR="0049635F">
              <w:rPr>
                <w:noProof/>
                <w:webHidden/>
              </w:rPr>
            </w:r>
            <w:r w:rsidR="0049635F">
              <w:rPr>
                <w:noProof/>
                <w:webHidden/>
              </w:rPr>
              <w:fldChar w:fldCharType="separate"/>
            </w:r>
            <w:r w:rsidR="0049635F">
              <w:rPr>
                <w:noProof/>
                <w:webHidden/>
              </w:rPr>
              <w:t>3</w:t>
            </w:r>
            <w:r w:rsidR="0049635F">
              <w:rPr>
                <w:noProof/>
                <w:webHidden/>
              </w:rPr>
              <w:fldChar w:fldCharType="end"/>
            </w:r>
          </w:hyperlink>
        </w:p>
        <w:p w14:paraId="3E8D9799" w14:textId="062CCF6E" w:rsidR="0049635F" w:rsidRDefault="00330247">
          <w:pPr>
            <w:pStyle w:val="TOC3"/>
            <w:tabs>
              <w:tab w:val="left" w:pos="1320"/>
              <w:tab w:val="right" w:leader="dot" w:pos="9350"/>
            </w:tabs>
            <w:rPr>
              <w:rFonts w:asciiTheme="minorHAnsi" w:hAnsiTheme="minorHAnsi" w:cstheme="minorBidi"/>
              <w:noProof/>
              <w:sz w:val="22"/>
              <w:szCs w:val="22"/>
            </w:rPr>
          </w:pPr>
          <w:hyperlink w:anchor="_Toc25684886" w:history="1">
            <w:r w:rsidR="0049635F" w:rsidRPr="009A49BE">
              <w:rPr>
                <w:rStyle w:val="Hyperlink"/>
                <w:noProof/>
              </w:rPr>
              <w:t>3.1.3</w:t>
            </w:r>
            <w:r w:rsidR="0049635F">
              <w:rPr>
                <w:rFonts w:asciiTheme="minorHAnsi" w:hAnsiTheme="minorHAnsi" w:cstheme="minorBidi"/>
                <w:noProof/>
                <w:sz w:val="22"/>
                <w:szCs w:val="22"/>
              </w:rPr>
              <w:tab/>
            </w:r>
            <w:r w:rsidR="0049635F" w:rsidRPr="009A49BE">
              <w:rPr>
                <w:rStyle w:val="Hyperlink"/>
                <w:noProof/>
              </w:rPr>
              <w:t>Separator</w:t>
            </w:r>
            <w:r w:rsidR="0049635F">
              <w:rPr>
                <w:noProof/>
                <w:webHidden/>
              </w:rPr>
              <w:tab/>
            </w:r>
            <w:r w:rsidR="0049635F">
              <w:rPr>
                <w:noProof/>
                <w:webHidden/>
              </w:rPr>
              <w:fldChar w:fldCharType="begin"/>
            </w:r>
            <w:r w:rsidR="0049635F">
              <w:rPr>
                <w:noProof/>
                <w:webHidden/>
              </w:rPr>
              <w:instrText xml:space="preserve"> PAGEREF _Toc25684886 \h </w:instrText>
            </w:r>
            <w:r w:rsidR="0049635F">
              <w:rPr>
                <w:noProof/>
                <w:webHidden/>
              </w:rPr>
            </w:r>
            <w:r w:rsidR="0049635F">
              <w:rPr>
                <w:noProof/>
                <w:webHidden/>
              </w:rPr>
              <w:fldChar w:fldCharType="separate"/>
            </w:r>
            <w:r w:rsidR="0049635F">
              <w:rPr>
                <w:noProof/>
                <w:webHidden/>
              </w:rPr>
              <w:t>3</w:t>
            </w:r>
            <w:r w:rsidR="0049635F">
              <w:rPr>
                <w:noProof/>
                <w:webHidden/>
              </w:rPr>
              <w:fldChar w:fldCharType="end"/>
            </w:r>
          </w:hyperlink>
        </w:p>
        <w:p w14:paraId="58FDB022" w14:textId="0955BF3B" w:rsidR="0049635F" w:rsidRDefault="00330247">
          <w:pPr>
            <w:pStyle w:val="TOC3"/>
            <w:tabs>
              <w:tab w:val="left" w:pos="1320"/>
              <w:tab w:val="right" w:leader="dot" w:pos="9350"/>
            </w:tabs>
            <w:rPr>
              <w:rFonts w:asciiTheme="minorHAnsi" w:hAnsiTheme="minorHAnsi" w:cstheme="minorBidi"/>
              <w:noProof/>
              <w:sz w:val="22"/>
              <w:szCs w:val="22"/>
            </w:rPr>
          </w:pPr>
          <w:hyperlink w:anchor="_Toc25684887" w:history="1">
            <w:r w:rsidR="0049635F" w:rsidRPr="009A49BE">
              <w:rPr>
                <w:rStyle w:val="Hyperlink"/>
                <w:noProof/>
              </w:rPr>
              <w:t>3.1.4</w:t>
            </w:r>
            <w:r w:rsidR="0049635F">
              <w:rPr>
                <w:rFonts w:asciiTheme="minorHAnsi" w:hAnsiTheme="minorHAnsi" w:cstheme="minorBidi"/>
                <w:noProof/>
                <w:sz w:val="22"/>
                <w:szCs w:val="22"/>
              </w:rPr>
              <w:tab/>
            </w:r>
            <w:r w:rsidR="0049635F" w:rsidRPr="009A49BE">
              <w:rPr>
                <w:rStyle w:val="Hyperlink"/>
                <w:noProof/>
              </w:rPr>
              <w:t>Electrolyte</w:t>
            </w:r>
            <w:r w:rsidR="0049635F">
              <w:rPr>
                <w:noProof/>
                <w:webHidden/>
              </w:rPr>
              <w:tab/>
            </w:r>
            <w:r w:rsidR="0049635F">
              <w:rPr>
                <w:noProof/>
                <w:webHidden/>
              </w:rPr>
              <w:fldChar w:fldCharType="begin"/>
            </w:r>
            <w:r w:rsidR="0049635F">
              <w:rPr>
                <w:noProof/>
                <w:webHidden/>
              </w:rPr>
              <w:instrText xml:space="preserve"> PAGEREF _Toc25684887 \h </w:instrText>
            </w:r>
            <w:r w:rsidR="0049635F">
              <w:rPr>
                <w:noProof/>
                <w:webHidden/>
              </w:rPr>
            </w:r>
            <w:r w:rsidR="0049635F">
              <w:rPr>
                <w:noProof/>
                <w:webHidden/>
              </w:rPr>
              <w:fldChar w:fldCharType="separate"/>
            </w:r>
            <w:r w:rsidR="0049635F">
              <w:rPr>
                <w:noProof/>
                <w:webHidden/>
              </w:rPr>
              <w:t>3</w:t>
            </w:r>
            <w:r w:rsidR="0049635F">
              <w:rPr>
                <w:noProof/>
                <w:webHidden/>
              </w:rPr>
              <w:fldChar w:fldCharType="end"/>
            </w:r>
          </w:hyperlink>
        </w:p>
        <w:p w14:paraId="175AE33E" w14:textId="7495C7C9" w:rsidR="0049635F" w:rsidRDefault="00330247">
          <w:pPr>
            <w:pStyle w:val="TOC2"/>
            <w:tabs>
              <w:tab w:val="right" w:leader="dot" w:pos="9350"/>
            </w:tabs>
            <w:rPr>
              <w:rFonts w:asciiTheme="minorHAnsi" w:hAnsiTheme="minorHAnsi" w:cstheme="minorBidi"/>
              <w:noProof/>
              <w:sz w:val="22"/>
              <w:szCs w:val="22"/>
            </w:rPr>
          </w:pPr>
          <w:hyperlink w:anchor="_Toc25684888" w:history="1">
            <w:r w:rsidR="0049635F" w:rsidRPr="009A49BE">
              <w:rPr>
                <w:rStyle w:val="Hyperlink"/>
                <w:noProof/>
              </w:rPr>
              <w:t>3.2 Redox Reactions</w:t>
            </w:r>
            <w:r w:rsidR="0049635F">
              <w:rPr>
                <w:noProof/>
                <w:webHidden/>
              </w:rPr>
              <w:tab/>
            </w:r>
            <w:r w:rsidR="0049635F">
              <w:rPr>
                <w:noProof/>
                <w:webHidden/>
              </w:rPr>
              <w:fldChar w:fldCharType="begin"/>
            </w:r>
            <w:r w:rsidR="0049635F">
              <w:rPr>
                <w:noProof/>
                <w:webHidden/>
              </w:rPr>
              <w:instrText xml:space="preserve"> PAGEREF _Toc25684888 \h </w:instrText>
            </w:r>
            <w:r w:rsidR="0049635F">
              <w:rPr>
                <w:noProof/>
                <w:webHidden/>
              </w:rPr>
            </w:r>
            <w:r w:rsidR="0049635F">
              <w:rPr>
                <w:noProof/>
                <w:webHidden/>
              </w:rPr>
              <w:fldChar w:fldCharType="separate"/>
            </w:r>
            <w:r w:rsidR="0049635F">
              <w:rPr>
                <w:noProof/>
                <w:webHidden/>
              </w:rPr>
              <w:t>3</w:t>
            </w:r>
            <w:r w:rsidR="0049635F">
              <w:rPr>
                <w:noProof/>
                <w:webHidden/>
              </w:rPr>
              <w:fldChar w:fldCharType="end"/>
            </w:r>
          </w:hyperlink>
        </w:p>
        <w:p w14:paraId="14CC81AA" w14:textId="11D84C89" w:rsidR="0049635F" w:rsidRDefault="00330247">
          <w:pPr>
            <w:pStyle w:val="TOC2"/>
            <w:tabs>
              <w:tab w:val="right" w:leader="dot" w:pos="9350"/>
            </w:tabs>
            <w:rPr>
              <w:rFonts w:asciiTheme="minorHAnsi" w:hAnsiTheme="minorHAnsi" w:cstheme="minorBidi"/>
              <w:noProof/>
              <w:sz w:val="22"/>
              <w:szCs w:val="22"/>
            </w:rPr>
          </w:pPr>
          <w:hyperlink w:anchor="_Toc25684889" w:history="1">
            <w:r w:rsidR="0049635F" w:rsidRPr="009A49BE">
              <w:rPr>
                <w:rStyle w:val="Hyperlink"/>
                <w:noProof/>
              </w:rPr>
              <w:t>3.3 Charge and Discharge Phase of Lithium-Ion Battery</w:t>
            </w:r>
            <w:r w:rsidR="0049635F">
              <w:rPr>
                <w:noProof/>
                <w:webHidden/>
              </w:rPr>
              <w:tab/>
            </w:r>
            <w:r w:rsidR="0049635F">
              <w:rPr>
                <w:noProof/>
                <w:webHidden/>
              </w:rPr>
              <w:fldChar w:fldCharType="begin"/>
            </w:r>
            <w:r w:rsidR="0049635F">
              <w:rPr>
                <w:noProof/>
                <w:webHidden/>
              </w:rPr>
              <w:instrText xml:space="preserve"> PAGEREF _Toc25684889 \h </w:instrText>
            </w:r>
            <w:r w:rsidR="0049635F">
              <w:rPr>
                <w:noProof/>
                <w:webHidden/>
              </w:rPr>
            </w:r>
            <w:r w:rsidR="0049635F">
              <w:rPr>
                <w:noProof/>
                <w:webHidden/>
              </w:rPr>
              <w:fldChar w:fldCharType="separate"/>
            </w:r>
            <w:r w:rsidR="0049635F">
              <w:rPr>
                <w:noProof/>
                <w:webHidden/>
              </w:rPr>
              <w:t>4</w:t>
            </w:r>
            <w:r w:rsidR="0049635F">
              <w:rPr>
                <w:noProof/>
                <w:webHidden/>
              </w:rPr>
              <w:fldChar w:fldCharType="end"/>
            </w:r>
          </w:hyperlink>
        </w:p>
        <w:p w14:paraId="04971CD2" w14:textId="15298EC1" w:rsidR="0049635F" w:rsidRDefault="00330247">
          <w:pPr>
            <w:pStyle w:val="TOC3"/>
            <w:tabs>
              <w:tab w:val="right" w:leader="dot" w:pos="9350"/>
            </w:tabs>
            <w:rPr>
              <w:rFonts w:asciiTheme="minorHAnsi" w:hAnsiTheme="minorHAnsi" w:cstheme="minorBidi"/>
              <w:noProof/>
              <w:sz w:val="22"/>
              <w:szCs w:val="22"/>
            </w:rPr>
          </w:pPr>
          <w:hyperlink w:anchor="_Toc25684890" w:history="1">
            <w:r w:rsidR="0049635F" w:rsidRPr="009A49BE">
              <w:rPr>
                <w:rStyle w:val="Hyperlink"/>
                <w:noProof/>
              </w:rPr>
              <w:t>3.3.1 Charging phase of lithium-ion battery</w:t>
            </w:r>
            <w:r w:rsidR="0049635F">
              <w:rPr>
                <w:noProof/>
                <w:webHidden/>
              </w:rPr>
              <w:tab/>
            </w:r>
            <w:r w:rsidR="0049635F">
              <w:rPr>
                <w:noProof/>
                <w:webHidden/>
              </w:rPr>
              <w:fldChar w:fldCharType="begin"/>
            </w:r>
            <w:r w:rsidR="0049635F">
              <w:rPr>
                <w:noProof/>
                <w:webHidden/>
              </w:rPr>
              <w:instrText xml:space="preserve"> PAGEREF _Toc25684890 \h </w:instrText>
            </w:r>
            <w:r w:rsidR="0049635F">
              <w:rPr>
                <w:noProof/>
                <w:webHidden/>
              </w:rPr>
            </w:r>
            <w:r w:rsidR="0049635F">
              <w:rPr>
                <w:noProof/>
                <w:webHidden/>
              </w:rPr>
              <w:fldChar w:fldCharType="separate"/>
            </w:r>
            <w:r w:rsidR="0049635F">
              <w:rPr>
                <w:noProof/>
                <w:webHidden/>
              </w:rPr>
              <w:t>4</w:t>
            </w:r>
            <w:r w:rsidR="0049635F">
              <w:rPr>
                <w:noProof/>
                <w:webHidden/>
              </w:rPr>
              <w:fldChar w:fldCharType="end"/>
            </w:r>
          </w:hyperlink>
        </w:p>
        <w:p w14:paraId="34395166" w14:textId="02578815" w:rsidR="0049635F" w:rsidRDefault="00330247">
          <w:pPr>
            <w:pStyle w:val="TOC3"/>
            <w:tabs>
              <w:tab w:val="right" w:leader="dot" w:pos="9350"/>
            </w:tabs>
            <w:rPr>
              <w:rFonts w:asciiTheme="minorHAnsi" w:hAnsiTheme="minorHAnsi" w:cstheme="minorBidi"/>
              <w:noProof/>
              <w:sz w:val="22"/>
              <w:szCs w:val="22"/>
            </w:rPr>
          </w:pPr>
          <w:hyperlink w:anchor="_Toc25684891" w:history="1">
            <w:r w:rsidR="0049635F" w:rsidRPr="009A49BE">
              <w:rPr>
                <w:rStyle w:val="Hyperlink"/>
                <w:noProof/>
              </w:rPr>
              <w:t>3.3.2 Discharging phase of lithium-ion battery</w:t>
            </w:r>
            <w:r w:rsidR="0049635F">
              <w:rPr>
                <w:noProof/>
                <w:webHidden/>
              </w:rPr>
              <w:tab/>
            </w:r>
            <w:r w:rsidR="0049635F">
              <w:rPr>
                <w:noProof/>
                <w:webHidden/>
              </w:rPr>
              <w:fldChar w:fldCharType="begin"/>
            </w:r>
            <w:r w:rsidR="0049635F">
              <w:rPr>
                <w:noProof/>
                <w:webHidden/>
              </w:rPr>
              <w:instrText xml:space="preserve"> PAGEREF _Toc25684891 \h </w:instrText>
            </w:r>
            <w:r w:rsidR="0049635F">
              <w:rPr>
                <w:noProof/>
                <w:webHidden/>
              </w:rPr>
            </w:r>
            <w:r w:rsidR="0049635F">
              <w:rPr>
                <w:noProof/>
                <w:webHidden/>
              </w:rPr>
              <w:fldChar w:fldCharType="separate"/>
            </w:r>
            <w:r w:rsidR="0049635F">
              <w:rPr>
                <w:noProof/>
                <w:webHidden/>
              </w:rPr>
              <w:t>6</w:t>
            </w:r>
            <w:r w:rsidR="0049635F">
              <w:rPr>
                <w:noProof/>
                <w:webHidden/>
              </w:rPr>
              <w:fldChar w:fldCharType="end"/>
            </w:r>
          </w:hyperlink>
        </w:p>
        <w:p w14:paraId="15F476DF" w14:textId="0C9E0ADF" w:rsidR="0049635F" w:rsidRDefault="00330247">
          <w:pPr>
            <w:pStyle w:val="TOC1"/>
            <w:tabs>
              <w:tab w:val="left" w:pos="660"/>
              <w:tab w:val="right" w:leader="dot" w:pos="9350"/>
            </w:tabs>
            <w:rPr>
              <w:rFonts w:asciiTheme="minorHAnsi" w:hAnsiTheme="minorHAnsi" w:cstheme="minorBidi"/>
              <w:noProof/>
              <w:sz w:val="22"/>
              <w:szCs w:val="22"/>
            </w:rPr>
          </w:pPr>
          <w:hyperlink w:anchor="_Toc25684892" w:history="1">
            <w:r w:rsidR="0049635F" w:rsidRPr="009A49BE">
              <w:rPr>
                <w:rStyle w:val="Hyperlink"/>
                <w:noProof/>
              </w:rPr>
              <w:t>4.0</w:t>
            </w:r>
            <w:r w:rsidR="0049635F">
              <w:rPr>
                <w:rFonts w:asciiTheme="minorHAnsi" w:hAnsiTheme="minorHAnsi" w:cstheme="minorBidi"/>
                <w:noProof/>
                <w:sz w:val="22"/>
                <w:szCs w:val="22"/>
              </w:rPr>
              <w:tab/>
            </w:r>
            <w:r w:rsidR="0049635F" w:rsidRPr="009A49BE">
              <w:rPr>
                <w:rStyle w:val="Hyperlink"/>
                <w:noProof/>
              </w:rPr>
              <w:t>CONCLUSION</w:t>
            </w:r>
            <w:r w:rsidR="0049635F">
              <w:rPr>
                <w:noProof/>
                <w:webHidden/>
              </w:rPr>
              <w:tab/>
            </w:r>
            <w:r w:rsidR="0049635F">
              <w:rPr>
                <w:noProof/>
                <w:webHidden/>
              </w:rPr>
              <w:fldChar w:fldCharType="begin"/>
            </w:r>
            <w:r w:rsidR="0049635F">
              <w:rPr>
                <w:noProof/>
                <w:webHidden/>
              </w:rPr>
              <w:instrText xml:space="preserve"> PAGEREF _Toc25684892 \h </w:instrText>
            </w:r>
            <w:r w:rsidR="0049635F">
              <w:rPr>
                <w:noProof/>
                <w:webHidden/>
              </w:rPr>
            </w:r>
            <w:r w:rsidR="0049635F">
              <w:rPr>
                <w:noProof/>
                <w:webHidden/>
              </w:rPr>
              <w:fldChar w:fldCharType="separate"/>
            </w:r>
            <w:r w:rsidR="0049635F">
              <w:rPr>
                <w:noProof/>
                <w:webHidden/>
              </w:rPr>
              <w:t>7</w:t>
            </w:r>
            <w:r w:rsidR="0049635F">
              <w:rPr>
                <w:noProof/>
                <w:webHidden/>
              </w:rPr>
              <w:fldChar w:fldCharType="end"/>
            </w:r>
          </w:hyperlink>
        </w:p>
        <w:p w14:paraId="5E81010E" w14:textId="611BDFE8" w:rsidR="0049635F" w:rsidRDefault="00330247">
          <w:pPr>
            <w:pStyle w:val="TOC1"/>
            <w:tabs>
              <w:tab w:val="right" w:leader="dot" w:pos="9350"/>
            </w:tabs>
            <w:rPr>
              <w:rFonts w:asciiTheme="minorHAnsi" w:hAnsiTheme="minorHAnsi" w:cstheme="minorBidi"/>
              <w:noProof/>
              <w:sz w:val="22"/>
              <w:szCs w:val="22"/>
            </w:rPr>
          </w:pPr>
          <w:hyperlink w:anchor="_Toc25684893" w:history="1">
            <w:r w:rsidR="0049635F" w:rsidRPr="009A49BE">
              <w:rPr>
                <w:rStyle w:val="Hyperlink"/>
                <w:noProof/>
              </w:rPr>
              <w:t>Glossary</w:t>
            </w:r>
            <w:r w:rsidR="0049635F">
              <w:rPr>
                <w:noProof/>
                <w:webHidden/>
              </w:rPr>
              <w:tab/>
            </w:r>
            <w:r w:rsidR="0049635F">
              <w:rPr>
                <w:noProof/>
                <w:webHidden/>
              </w:rPr>
              <w:fldChar w:fldCharType="begin"/>
            </w:r>
            <w:r w:rsidR="0049635F">
              <w:rPr>
                <w:noProof/>
                <w:webHidden/>
              </w:rPr>
              <w:instrText xml:space="preserve"> PAGEREF _Toc25684893 \h </w:instrText>
            </w:r>
            <w:r w:rsidR="0049635F">
              <w:rPr>
                <w:noProof/>
                <w:webHidden/>
              </w:rPr>
            </w:r>
            <w:r w:rsidR="0049635F">
              <w:rPr>
                <w:noProof/>
                <w:webHidden/>
              </w:rPr>
              <w:fldChar w:fldCharType="separate"/>
            </w:r>
            <w:r w:rsidR="0049635F">
              <w:rPr>
                <w:noProof/>
                <w:webHidden/>
              </w:rPr>
              <w:t>9</w:t>
            </w:r>
            <w:r w:rsidR="0049635F">
              <w:rPr>
                <w:noProof/>
                <w:webHidden/>
              </w:rPr>
              <w:fldChar w:fldCharType="end"/>
            </w:r>
          </w:hyperlink>
        </w:p>
        <w:p w14:paraId="16127132" w14:textId="00C27367" w:rsidR="0049635F" w:rsidRDefault="00330247">
          <w:pPr>
            <w:pStyle w:val="TOC1"/>
            <w:tabs>
              <w:tab w:val="right" w:leader="dot" w:pos="9350"/>
            </w:tabs>
            <w:rPr>
              <w:rFonts w:asciiTheme="minorHAnsi" w:hAnsiTheme="minorHAnsi" w:cstheme="minorBidi"/>
              <w:noProof/>
              <w:sz w:val="22"/>
              <w:szCs w:val="22"/>
            </w:rPr>
          </w:pPr>
          <w:hyperlink w:anchor="_Toc25684894" w:history="1">
            <w:r w:rsidR="0049635F" w:rsidRPr="009A49BE">
              <w:rPr>
                <w:rStyle w:val="Hyperlink"/>
                <w:noProof/>
              </w:rPr>
              <w:t>Appendix</w:t>
            </w:r>
            <w:r w:rsidR="0049635F">
              <w:rPr>
                <w:noProof/>
                <w:webHidden/>
              </w:rPr>
              <w:tab/>
            </w:r>
            <w:r w:rsidR="0049635F">
              <w:rPr>
                <w:noProof/>
                <w:webHidden/>
              </w:rPr>
              <w:fldChar w:fldCharType="begin"/>
            </w:r>
            <w:r w:rsidR="0049635F">
              <w:rPr>
                <w:noProof/>
                <w:webHidden/>
              </w:rPr>
              <w:instrText xml:space="preserve"> PAGEREF _Toc25684894 \h </w:instrText>
            </w:r>
            <w:r w:rsidR="0049635F">
              <w:rPr>
                <w:noProof/>
                <w:webHidden/>
              </w:rPr>
            </w:r>
            <w:r w:rsidR="0049635F">
              <w:rPr>
                <w:noProof/>
                <w:webHidden/>
              </w:rPr>
              <w:fldChar w:fldCharType="separate"/>
            </w:r>
            <w:r w:rsidR="0049635F">
              <w:rPr>
                <w:noProof/>
                <w:webHidden/>
              </w:rPr>
              <w:t>10</w:t>
            </w:r>
            <w:r w:rsidR="0049635F">
              <w:rPr>
                <w:noProof/>
                <w:webHidden/>
              </w:rPr>
              <w:fldChar w:fldCharType="end"/>
            </w:r>
          </w:hyperlink>
        </w:p>
        <w:p w14:paraId="4A3AD62C" w14:textId="5C8D4F59" w:rsidR="00B37C77" w:rsidRDefault="00A43BB5" w:rsidP="00875654">
          <w:r>
            <w:rPr>
              <w:b/>
              <w:bCs/>
              <w:noProof/>
            </w:rPr>
            <w:fldChar w:fldCharType="end"/>
          </w:r>
        </w:p>
      </w:sdtContent>
    </w:sdt>
    <w:p w14:paraId="05BF017D" w14:textId="77777777" w:rsidR="00F30579" w:rsidRDefault="00F30579" w:rsidP="00B37C77">
      <w:pPr>
        <w:pStyle w:val="Heading1"/>
        <w:spacing w:line="480" w:lineRule="auto"/>
        <w:rPr>
          <w:rFonts w:ascii="Arial" w:hAnsi="Arial" w:cs="Arial"/>
          <w:sz w:val="24"/>
          <w:szCs w:val="24"/>
        </w:rPr>
        <w:sectPr w:rsidR="00F30579" w:rsidSect="00F30579">
          <w:footerReference w:type="default" r:id="rId16"/>
          <w:pgSz w:w="12240" w:h="15840"/>
          <w:pgMar w:top="1440" w:right="1440" w:bottom="1440" w:left="1440" w:header="720" w:footer="720" w:gutter="0"/>
          <w:pgNumType w:fmt="lowerRoman" w:start="2"/>
          <w:cols w:space="720"/>
          <w:docGrid w:linePitch="360"/>
        </w:sectPr>
      </w:pPr>
      <w:r>
        <w:rPr>
          <w:rFonts w:ascii="Arial" w:hAnsi="Arial" w:cs="Arial"/>
          <w:sz w:val="24"/>
          <w:szCs w:val="24"/>
        </w:rPr>
        <w:br w:type="page"/>
      </w:r>
    </w:p>
    <w:p w14:paraId="6FBC9C83" w14:textId="6007E0E4" w:rsidR="00B37C77" w:rsidRPr="00674D7F" w:rsidRDefault="00B37C77" w:rsidP="00B37C77">
      <w:pPr>
        <w:pStyle w:val="Heading1"/>
        <w:spacing w:line="480" w:lineRule="auto"/>
        <w:rPr>
          <w:rFonts w:ascii="Arial" w:hAnsi="Arial" w:cs="Arial"/>
          <w:color w:val="auto"/>
          <w:sz w:val="24"/>
          <w:szCs w:val="24"/>
        </w:rPr>
      </w:pPr>
      <w:bookmarkStart w:id="2" w:name="_Toc25684878"/>
      <w:r w:rsidRPr="00674D7F">
        <w:rPr>
          <w:rFonts w:ascii="Arial" w:hAnsi="Arial" w:cs="Arial"/>
          <w:color w:val="auto"/>
          <w:sz w:val="24"/>
          <w:szCs w:val="24"/>
        </w:rPr>
        <w:lastRenderedPageBreak/>
        <w:t>List of Figures</w:t>
      </w:r>
      <w:bookmarkEnd w:id="2"/>
    </w:p>
    <w:p w14:paraId="4AA5C4B7" w14:textId="447B3934" w:rsidR="00D54591" w:rsidRPr="00D54591" w:rsidRDefault="00B37C77">
      <w:pPr>
        <w:pStyle w:val="TableofFigures"/>
        <w:tabs>
          <w:tab w:val="right" w:leader="dot" w:pos="9350"/>
        </w:tabs>
        <w:rPr>
          <w:rFonts w:asciiTheme="minorHAnsi" w:hAnsiTheme="minorHAnsi" w:cstheme="minorBidi"/>
          <w:smallCaps w:val="0"/>
          <w:noProof/>
          <w:sz w:val="22"/>
          <w:szCs w:val="22"/>
        </w:rPr>
      </w:pPr>
      <w:r>
        <w:fldChar w:fldCharType="begin"/>
      </w:r>
      <w:r>
        <w:instrText xml:space="preserve"> TOC \h \z \c "Figure" </w:instrText>
      </w:r>
      <w:r>
        <w:fldChar w:fldCharType="separate"/>
      </w:r>
      <w:hyperlink w:anchor="_Toc25054758" w:history="1">
        <w:r w:rsidR="00D54591" w:rsidRPr="00D54591">
          <w:rPr>
            <w:rStyle w:val="Hyperlink"/>
            <w:smallCaps w:val="0"/>
            <w:noProof/>
          </w:rPr>
          <w:t>Figure 1.0 The four sections inside of a lithium-ion battery [2]</w:t>
        </w:r>
        <w:r w:rsidR="00D54591" w:rsidRPr="00D54591">
          <w:rPr>
            <w:smallCaps w:val="0"/>
            <w:noProof/>
            <w:webHidden/>
          </w:rPr>
          <w:tab/>
        </w:r>
        <w:r w:rsidR="00D54591" w:rsidRPr="00D54591">
          <w:rPr>
            <w:smallCaps w:val="0"/>
            <w:noProof/>
            <w:webHidden/>
          </w:rPr>
          <w:fldChar w:fldCharType="begin"/>
        </w:r>
        <w:r w:rsidR="00D54591" w:rsidRPr="00D54591">
          <w:rPr>
            <w:smallCaps w:val="0"/>
            <w:noProof/>
            <w:webHidden/>
          </w:rPr>
          <w:instrText xml:space="preserve"> PAGEREF _Toc25054758 \h </w:instrText>
        </w:r>
        <w:r w:rsidR="00D54591" w:rsidRPr="00D54591">
          <w:rPr>
            <w:smallCaps w:val="0"/>
            <w:noProof/>
            <w:webHidden/>
          </w:rPr>
        </w:r>
        <w:r w:rsidR="00D54591" w:rsidRPr="00D54591">
          <w:rPr>
            <w:smallCaps w:val="0"/>
            <w:noProof/>
            <w:webHidden/>
          </w:rPr>
          <w:fldChar w:fldCharType="separate"/>
        </w:r>
        <w:r w:rsidR="00D54E48">
          <w:rPr>
            <w:smallCaps w:val="0"/>
            <w:noProof/>
            <w:webHidden/>
          </w:rPr>
          <w:t>2</w:t>
        </w:r>
        <w:r w:rsidR="00D54591" w:rsidRPr="00D54591">
          <w:rPr>
            <w:smallCaps w:val="0"/>
            <w:noProof/>
            <w:webHidden/>
          </w:rPr>
          <w:fldChar w:fldCharType="end"/>
        </w:r>
      </w:hyperlink>
    </w:p>
    <w:p w14:paraId="54788363" w14:textId="4403AD11" w:rsidR="00D54591" w:rsidRPr="00D54591" w:rsidRDefault="00330247">
      <w:pPr>
        <w:pStyle w:val="TableofFigures"/>
        <w:tabs>
          <w:tab w:val="right" w:leader="dot" w:pos="9350"/>
        </w:tabs>
        <w:rPr>
          <w:rFonts w:asciiTheme="minorHAnsi" w:hAnsiTheme="minorHAnsi" w:cstheme="minorBidi"/>
          <w:smallCaps w:val="0"/>
          <w:noProof/>
          <w:sz w:val="22"/>
          <w:szCs w:val="22"/>
        </w:rPr>
      </w:pPr>
      <w:hyperlink w:anchor="_Toc25054759" w:history="1">
        <w:r w:rsidR="00D54591" w:rsidRPr="00D54591">
          <w:rPr>
            <w:rStyle w:val="Hyperlink"/>
            <w:smallCaps w:val="0"/>
            <w:noProof/>
          </w:rPr>
          <w:t>Figure 2.0 Charging phase of a lithium-ion battery [7, modified]</w:t>
        </w:r>
        <w:r w:rsidR="00D54591" w:rsidRPr="00D54591">
          <w:rPr>
            <w:smallCaps w:val="0"/>
            <w:noProof/>
            <w:webHidden/>
          </w:rPr>
          <w:tab/>
        </w:r>
        <w:r w:rsidR="00D54591" w:rsidRPr="00D54591">
          <w:rPr>
            <w:smallCaps w:val="0"/>
            <w:noProof/>
            <w:webHidden/>
          </w:rPr>
          <w:fldChar w:fldCharType="begin"/>
        </w:r>
        <w:r w:rsidR="00D54591" w:rsidRPr="00D54591">
          <w:rPr>
            <w:smallCaps w:val="0"/>
            <w:noProof/>
            <w:webHidden/>
          </w:rPr>
          <w:instrText xml:space="preserve"> PAGEREF _Toc25054759 \h </w:instrText>
        </w:r>
        <w:r w:rsidR="00D54591" w:rsidRPr="00D54591">
          <w:rPr>
            <w:smallCaps w:val="0"/>
            <w:noProof/>
            <w:webHidden/>
          </w:rPr>
        </w:r>
        <w:r w:rsidR="00D54591" w:rsidRPr="00D54591">
          <w:rPr>
            <w:smallCaps w:val="0"/>
            <w:noProof/>
            <w:webHidden/>
          </w:rPr>
          <w:fldChar w:fldCharType="separate"/>
        </w:r>
        <w:r w:rsidR="00D54E48">
          <w:rPr>
            <w:smallCaps w:val="0"/>
            <w:noProof/>
            <w:webHidden/>
          </w:rPr>
          <w:t>5</w:t>
        </w:r>
        <w:r w:rsidR="00D54591" w:rsidRPr="00D54591">
          <w:rPr>
            <w:smallCaps w:val="0"/>
            <w:noProof/>
            <w:webHidden/>
          </w:rPr>
          <w:fldChar w:fldCharType="end"/>
        </w:r>
      </w:hyperlink>
    </w:p>
    <w:p w14:paraId="2E553DD0" w14:textId="691D715B" w:rsidR="00D54591" w:rsidRPr="00D54591" w:rsidRDefault="00330247">
      <w:pPr>
        <w:pStyle w:val="TableofFigures"/>
        <w:tabs>
          <w:tab w:val="right" w:leader="dot" w:pos="9350"/>
        </w:tabs>
        <w:rPr>
          <w:rFonts w:asciiTheme="minorHAnsi" w:hAnsiTheme="minorHAnsi" w:cstheme="minorBidi"/>
          <w:smallCaps w:val="0"/>
          <w:noProof/>
          <w:sz w:val="22"/>
          <w:szCs w:val="22"/>
        </w:rPr>
      </w:pPr>
      <w:hyperlink w:anchor="_Toc25054760" w:history="1">
        <w:r w:rsidR="00D54591" w:rsidRPr="00D54591">
          <w:rPr>
            <w:rStyle w:val="Hyperlink"/>
            <w:smallCaps w:val="0"/>
            <w:noProof/>
          </w:rPr>
          <w:t>Figure 3.0 Discharging phase of a lithium-ion battery [7, modified]</w:t>
        </w:r>
        <w:r w:rsidR="00D54591" w:rsidRPr="00D54591">
          <w:rPr>
            <w:smallCaps w:val="0"/>
            <w:noProof/>
            <w:webHidden/>
          </w:rPr>
          <w:tab/>
        </w:r>
        <w:r w:rsidR="00D54591" w:rsidRPr="00D54591">
          <w:rPr>
            <w:smallCaps w:val="0"/>
            <w:noProof/>
            <w:webHidden/>
          </w:rPr>
          <w:fldChar w:fldCharType="begin"/>
        </w:r>
        <w:r w:rsidR="00D54591" w:rsidRPr="00D54591">
          <w:rPr>
            <w:smallCaps w:val="0"/>
            <w:noProof/>
            <w:webHidden/>
          </w:rPr>
          <w:instrText xml:space="preserve"> PAGEREF _Toc25054760 \h </w:instrText>
        </w:r>
        <w:r w:rsidR="00D54591" w:rsidRPr="00D54591">
          <w:rPr>
            <w:smallCaps w:val="0"/>
            <w:noProof/>
            <w:webHidden/>
          </w:rPr>
        </w:r>
        <w:r w:rsidR="00D54591" w:rsidRPr="00D54591">
          <w:rPr>
            <w:smallCaps w:val="0"/>
            <w:noProof/>
            <w:webHidden/>
          </w:rPr>
          <w:fldChar w:fldCharType="separate"/>
        </w:r>
        <w:r w:rsidR="00D54E48">
          <w:rPr>
            <w:smallCaps w:val="0"/>
            <w:noProof/>
            <w:webHidden/>
          </w:rPr>
          <w:t>7</w:t>
        </w:r>
        <w:r w:rsidR="00D54591" w:rsidRPr="00D54591">
          <w:rPr>
            <w:smallCaps w:val="0"/>
            <w:noProof/>
            <w:webHidden/>
          </w:rPr>
          <w:fldChar w:fldCharType="end"/>
        </w:r>
      </w:hyperlink>
    </w:p>
    <w:p w14:paraId="1B5E6149" w14:textId="17312E08" w:rsidR="00CB5526" w:rsidRDefault="00B37C77" w:rsidP="00296527">
      <w:pPr>
        <w:spacing w:line="480" w:lineRule="auto"/>
        <w:rPr>
          <w:rFonts w:cstheme="minorHAnsi"/>
          <w:szCs w:val="20"/>
        </w:rPr>
      </w:pPr>
      <w:r>
        <w:rPr>
          <w:rFonts w:cstheme="minorHAnsi"/>
          <w:szCs w:val="20"/>
        </w:rPr>
        <w:fldChar w:fldCharType="end"/>
      </w:r>
    </w:p>
    <w:p w14:paraId="74A36427" w14:textId="670124E1" w:rsidR="00875654" w:rsidRDefault="00875654" w:rsidP="00875654">
      <w:pPr>
        <w:pStyle w:val="Heading1"/>
        <w:spacing w:line="480" w:lineRule="auto"/>
        <w:rPr>
          <w:rFonts w:ascii="Arial" w:hAnsi="Arial" w:cs="Arial"/>
          <w:color w:val="auto"/>
          <w:sz w:val="24"/>
          <w:szCs w:val="24"/>
        </w:rPr>
      </w:pPr>
      <w:bookmarkStart w:id="3" w:name="_Toc25684879"/>
      <w:r w:rsidRPr="00674D7F">
        <w:rPr>
          <w:rFonts w:ascii="Arial" w:hAnsi="Arial" w:cs="Arial"/>
          <w:color w:val="auto"/>
          <w:sz w:val="24"/>
          <w:szCs w:val="24"/>
        </w:rPr>
        <w:t>Nomenclature</w:t>
      </w:r>
      <w:bookmarkEnd w:id="3"/>
    </w:p>
    <w:p w14:paraId="31F0B756" w14:textId="4C017370" w:rsidR="00E407A7" w:rsidRPr="00E407A7" w:rsidRDefault="00592B63" w:rsidP="00E407A7">
      <w:pPr>
        <w:spacing w:line="480" w:lineRule="auto"/>
        <w:rPr>
          <w:vertAlign w:val="subscript"/>
        </w:rPr>
      </w:pPr>
      <w:r>
        <w:t xml:space="preserve">Carbon graphite: </w:t>
      </w:r>
      <w:r w:rsidR="00E407A7">
        <w:t>C</w:t>
      </w:r>
      <w:r w:rsidR="00E407A7">
        <w:rPr>
          <w:vertAlign w:val="subscript"/>
        </w:rPr>
        <w:t>6</w:t>
      </w:r>
    </w:p>
    <w:p w14:paraId="72065812" w14:textId="3E532145" w:rsidR="00F82088" w:rsidRPr="00EC64A1" w:rsidRDefault="00592B63" w:rsidP="00F82088">
      <w:pPr>
        <w:spacing w:line="480" w:lineRule="auto"/>
        <w:rPr>
          <w:vertAlign w:val="subscript"/>
        </w:rPr>
      </w:pPr>
      <w:r>
        <w:t xml:space="preserve">Lithium cobalt dioxide: </w:t>
      </w:r>
      <w:r w:rsidR="008E1959">
        <w:t>LiCoO</w:t>
      </w:r>
      <w:r w:rsidR="008E1959">
        <w:rPr>
          <w:vertAlign w:val="subscript"/>
        </w:rPr>
        <w:t>2</w:t>
      </w:r>
    </w:p>
    <w:p w14:paraId="7C01337D" w14:textId="3EA1FDBE" w:rsidR="00F82088" w:rsidRPr="00EC64A1" w:rsidRDefault="00592B63" w:rsidP="00F82088">
      <w:pPr>
        <w:spacing w:line="480" w:lineRule="auto"/>
        <w:rPr>
          <w:vertAlign w:val="subscript"/>
        </w:rPr>
      </w:pPr>
      <w:r>
        <w:t xml:space="preserve">Lithium hexafluorophosphate: </w:t>
      </w:r>
      <w:r w:rsidR="008E1959">
        <w:t>LiPF</w:t>
      </w:r>
      <w:r w:rsidR="008E1959">
        <w:rPr>
          <w:vertAlign w:val="subscript"/>
        </w:rPr>
        <w:t>6</w:t>
      </w:r>
    </w:p>
    <w:p w14:paraId="7789CB01" w14:textId="2A6D4FFA" w:rsidR="00F82088" w:rsidRPr="00EC64A1" w:rsidRDefault="00592B63" w:rsidP="00F82088">
      <w:pPr>
        <w:spacing w:line="480" w:lineRule="auto"/>
        <w:rPr>
          <w:vertAlign w:val="subscript"/>
        </w:rPr>
      </w:pPr>
      <w:r>
        <w:t xml:space="preserve">Polyethylene: </w:t>
      </w:r>
      <w:r w:rsidR="008E1959">
        <w:t>C</w:t>
      </w:r>
      <w:r w:rsidR="008E1959">
        <w:rPr>
          <w:vertAlign w:val="subscript"/>
        </w:rPr>
        <w:t>2</w:t>
      </w:r>
      <w:r w:rsidR="008E1959">
        <w:t>H</w:t>
      </w:r>
      <w:r w:rsidR="008E1959">
        <w:rPr>
          <w:vertAlign w:val="subscript"/>
        </w:rPr>
        <w:t>4</w:t>
      </w:r>
    </w:p>
    <w:p w14:paraId="032D54B6" w14:textId="7D178276" w:rsidR="00CB5526" w:rsidRDefault="00CB5526" w:rsidP="00296527">
      <w:pPr>
        <w:spacing w:line="480" w:lineRule="auto"/>
      </w:pPr>
    </w:p>
    <w:p w14:paraId="09F4D97E" w14:textId="11485B1E" w:rsidR="00CB5526" w:rsidRDefault="00CB5526" w:rsidP="00296527">
      <w:pPr>
        <w:spacing w:line="480" w:lineRule="auto"/>
      </w:pPr>
    </w:p>
    <w:p w14:paraId="382205E4" w14:textId="4E372F3E" w:rsidR="00CB5526" w:rsidRDefault="00CB5526" w:rsidP="00296527">
      <w:pPr>
        <w:spacing w:line="480" w:lineRule="auto"/>
      </w:pPr>
    </w:p>
    <w:p w14:paraId="361C3C4F" w14:textId="744273EB" w:rsidR="00B37C77" w:rsidRDefault="00B37C77" w:rsidP="00296527">
      <w:pPr>
        <w:spacing w:line="480" w:lineRule="auto"/>
      </w:pPr>
    </w:p>
    <w:p w14:paraId="3465FAAE" w14:textId="474EA5E0" w:rsidR="00B37C77" w:rsidRDefault="00B37C77" w:rsidP="00296527">
      <w:pPr>
        <w:spacing w:line="480" w:lineRule="auto"/>
      </w:pPr>
    </w:p>
    <w:p w14:paraId="2F3E52D9" w14:textId="04FD2BD2" w:rsidR="00B37C77" w:rsidRDefault="00B37C77" w:rsidP="00296527">
      <w:pPr>
        <w:spacing w:line="480" w:lineRule="auto"/>
      </w:pPr>
    </w:p>
    <w:p w14:paraId="7F86DAB9" w14:textId="7381D753" w:rsidR="00B37C77" w:rsidRDefault="00B37C77" w:rsidP="00296527">
      <w:pPr>
        <w:spacing w:line="480" w:lineRule="auto"/>
      </w:pPr>
    </w:p>
    <w:p w14:paraId="4A56BDE1" w14:textId="77777777" w:rsidR="00F30579" w:rsidRDefault="00F30579" w:rsidP="00296527">
      <w:pPr>
        <w:spacing w:line="480" w:lineRule="auto"/>
        <w:sectPr w:rsidR="00F30579" w:rsidSect="0049450E">
          <w:footerReference w:type="default" r:id="rId17"/>
          <w:pgSz w:w="12240" w:h="15840"/>
          <w:pgMar w:top="1440" w:right="1440" w:bottom="1440" w:left="1440" w:header="720" w:footer="720" w:gutter="0"/>
          <w:pgNumType w:fmt="lowerRoman" w:start="4"/>
          <w:cols w:space="720"/>
          <w:docGrid w:linePitch="360"/>
        </w:sectPr>
      </w:pPr>
    </w:p>
    <w:p w14:paraId="7429923B" w14:textId="53175725" w:rsidR="004322CD" w:rsidRDefault="004322CD" w:rsidP="00C50B5D">
      <w:pPr>
        <w:spacing w:line="480" w:lineRule="auto"/>
        <w:jc w:val="center"/>
        <w:rPr>
          <w:rFonts w:eastAsiaTheme="majorEastAsia"/>
          <w:color w:val="2F5496" w:themeColor="accent1" w:themeShade="BF"/>
        </w:rPr>
      </w:pPr>
      <w:r>
        <w:lastRenderedPageBreak/>
        <w:t>Final Technical Report for Rechargeable Lithium-Ion Batteries</w:t>
      </w:r>
    </w:p>
    <w:p w14:paraId="62A9BEEE" w14:textId="026BD365" w:rsidR="00296527" w:rsidRPr="00A43BB5" w:rsidRDefault="002A6C64" w:rsidP="00A43BB5">
      <w:pPr>
        <w:pStyle w:val="Heading1"/>
        <w:rPr>
          <w:rFonts w:ascii="Arial" w:hAnsi="Arial" w:cs="Arial"/>
          <w:sz w:val="24"/>
          <w:szCs w:val="24"/>
        </w:rPr>
      </w:pPr>
      <w:r w:rsidRPr="00A43BB5">
        <w:rPr>
          <w:rFonts w:ascii="Arial" w:hAnsi="Arial" w:cs="Arial"/>
          <w:sz w:val="24"/>
          <w:szCs w:val="24"/>
        </w:rPr>
        <w:t xml:space="preserve"> </w:t>
      </w:r>
      <w:bookmarkStart w:id="4" w:name="_Toc25684880"/>
      <w:r w:rsidR="00A43BB5" w:rsidRPr="00674D7F">
        <w:rPr>
          <w:rFonts w:ascii="Arial" w:hAnsi="Arial" w:cs="Arial"/>
          <w:color w:val="auto"/>
          <w:sz w:val="24"/>
          <w:szCs w:val="24"/>
        </w:rPr>
        <w:t xml:space="preserve">1.0 </w:t>
      </w:r>
      <w:r w:rsidR="00296527" w:rsidRPr="00674D7F">
        <w:rPr>
          <w:rFonts w:ascii="Arial" w:hAnsi="Arial" w:cs="Arial"/>
          <w:color w:val="auto"/>
          <w:sz w:val="24"/>
          <w:szCs w:val="24"/>
        </w:rPr>
        <w:t>INTRODUCTION</w:t>
      </w:r>
      <w:bookmarkEnd w:id="4"/>
    </w:p>
    <w:p w14:paraId="7EE5918E" w14:textId="77777777" w:rsidR="002F4E10" w:rsidRDefault="002F4E10" w:rsidP="002F4E10">
      <w:pPr>
        <w:spacing w:line="480" w:lineRule="auto"/>
      </w:pPr>
    </w:p>
    <w:p w14:paraId="411400DD" w14:textId="1AB057D2" w:rsidR="002F4E10" w:rsidRDefault="00296527" w:rsidP="00A43BB5">
      <w:pPr>
        <w:spacing w:line="480" w:lineRule="auto"/>
      </w:pPr>
      <w:r>
        <w:t>The reason for creating this report is</w:t>
      </w:r>
      <w:r w:rsidR="0094426E">
        <w:t xml:space="preserve"> to fulfill a requirement for this course. The purpose of this report is to answer the </w:t>
      </w:r>
      <w:r w:rsidR="00015064">
        <w:t>question about how rechargeable batteries recharge on a chemical level?</w:t>
      </w:r>
      <w:r w:rsidR="00790E22">
        <w:t xml:space="preserve"> </w:t>
      </w:r>
      <w:r w:rsidR="00015064">
        <w:t>There</w:t>
      </w:r>
      <w:r w:rsidR="0094426E">
        <w:t xml:space="preserve"> </w:t>
      </w:r>
      <w:r w:rsidR="00CD28EB">
        <w:t>is</w:t>
      </w:r>
      <w:r w:rsidR="0094426E">
        <w:t xml:space="preserve"> a background section that gives a brief overview of Telsa batteries and establishes the context for and significance of the discussion. The discussion will </w:t>
      </w:r>
      <w:r w:rsidR="00F60209">
        <w:t>use figures and equations to explain the technical concept and how it applies to answering the research question. Definition of key terms can be found in the glossary.</w:t>
      </w:r>
      <w:r w:rsidR="00880203">
        <w:t xml:space="preserve"> Copies of sources used can be found in the append</w:t>
      </w:r>
      <w:r w:rsidR="008E77E3">
        <w:t>ix</w:t>
      </w:r>
      <w:r w:rsidR="00880203">
        <w:t>.</w:t>
      </w:r>
    </w:p>
    <w:p w14:paraId="71066F07" w14:textId="77777777" w:rsidR="00A43BB5" w:rsidRDefault="00A43BB5" w:rsidP="00A43BB5">
      <w:pPr>
        <w:spacing w:line="480" w:lineRule="auto"/>
      </w:pPr>
    </w:p>
    <w:p w14:paraId="767B5453" w14:textId="55B324B9" w:rsidR="00A43BB5" w:rsidRPr="00674D7F" w:rsidRDefault="00A43BB5" w:rsidP="00A43BB5">
      <w:pPr>
        <w:pStyle w:val="Heading1"/>
        <w:spacing w:line="480" w:lineRule="auto"/>
        <w:rPr>
          <w:rFonts w:ascii="Arial" w:hAnsi="Arial" w:cs="Arial"/>
          <w:color w:val="auto"/>
          <w:sz w:val="24"/>
          <w:szCs w:val="24"/>
        </w:rPr>
      </w:pPr>
      <w:bookmarkStart w:id="5" w:name="_Toc25684881"/>
      <w:r w:rsidRPr="00674D7F">
        <w:rPr>
          <w:rFonts w:ascii="Arial" w:hAnsi="Arial" w:cs="Arial"/>
          <w:color w:val="auto"/>
          <w:sz w:val="24"/>
          <w:szCs w:val="24"/>
        </w:rPr>
        <w:t xml:space="preserve">2.0 </w:t>
      </w:r>
      <w:r w:rsidR="00FC573D">
        <w:rPr>
          <w:rFonts w:ascii="Arial" w:hAnsi="Arial" w:cs="Arial"/>
          <w:color w:val="auto"/>
          <w:sz w:val="24"/>
          <w:szCs w:val="24"/>
        </w:rPr>
        <w:t>TESLA MODEL S CAR BATTERY</w:t>
      </w:r>
      <w:bookmarkEnd w:id="5"/>
    </w:p>
    <w:p w14:paraId="1AFD56B5" w14:textId="77777777" w:rsidR="00A43BB5" w:rsidRPr="00A43BB5" w:rsidRDefault="00A43BB5" w:rsidP="00A43BB5"/>
    <w:p w14:paraId="64C2B20D" w14:textId="1F0A3D5B" w:rsidR="00EC5721" w:rsidRDefault="00FC573D" w:rsidP="007728E1">
      <w:pPr>
        <w:spacing w:line="480" w:lineRule="auto"/>
      </w:pPr>
      <w:r>
        <w:t xml:space="preserve">The Tesla Model S is an electric car that can drive semi-autonomously. It drives semi-autonomously by using components such as radars, cameras, and an on-board computer. </w:t>
      </w:r>
      <w:r w:rsidR="009C47CD">
        <w:t xml:space="preserve">The radar emits </w:t>
      </w:r>
      <w:r w:rsidR="006E4CA5">
        <w:t xml:space="preserve">and receives </w:t>
      </w:r>
      <w:r w:rsidR="009C47CD">
        <w:t>radio signals that bounce of</w:t>
      </w:r>
      <w:r w:rsidR="00EC5F88">
        <w:t>f</w:t>
      </w:r>
      <w:r w:rsidR="009C47CD">
        <w:t xml:space="preserve"> nearby objects</w:t>
      </w:r>
      <w:r w:rsidR="006E4CA5">
        <w:t xml:space="preserve">. </w:t>
      </w:r>
      <w:r w:rsidR="001D425C">
        <w:t>The signal received by the radar allows</w:t>
      </w:r>
      <w:r w:rsidR="009C47CD">
        <w:t xml:space="preserve"> on-board computer to see its environment</w:t>
      </w:r>
      <w:r w:rsidR="00222F3F">
        <w:t xml:space="preserve"> </w:t>
      </w:r>
      <w:sdt>
        <w:sdtPr>
          <w:id w:val="1646932256"/>
          <w:citation/>
        </w:sdtPr>
        <w:sdtEndPr/>
        <w:sdtContent>
          <w:r w:rsidR="00222F3F">
            <w:fldChar w:fldCharType="begin"/>
          </w:r>
          <w:r w:rsidR="00222F3F">
            <w:instrText xml:space="preserve"> CITATION How19 \l 1033 </w:instrText>
          </w:r>
          <w:r w:rsidR="00222F3F">
            <w:fldChar w:fldCharType="separate"/>
          </w:r>
          <w:r w:rsidR="00BF6D49" w:rsidRPr="00BF6D49">
            <w:rPr>
              <w:noProof/>
            </w:rPr>
            <w:t>[1]</w:t>
          </w:r>
          <w:r w:rsidR="00222F3F">
            <w:fldChar w:fldCharType="end"/>
          </w:r>
        </w:sdtContent>
      </w:sdt>
      <w:r w:rsidR="009C47CD">
        <w:t>.</w:t>
      </w:r>
      <w:r w:rsidR="005B4696">
        <w:t xml:space="preserve"> The camera also helps the on-board computer see its environment by sending the computer photographs of its environment. The</w:t>
      </w:r>
      <w:r w:rsidR="00EC5F88">
        <w:t xml:space="preserve"> radar, camera, and computer </w:t>
      </w:r>
      <w:r>
        <w:t xml:space="preserve">are powered by a lithium-ion battery. The Tesla Model S uses a lithium-ion battery because it </w:t>
      </w:r>
      <w:r w:rsidR="00EB1C55">
        <w:t xml:space="preserve">has a </w:t>
      </w:r>
      <w:r>
        <w:t xml:space="preserve">long battery </w:t>
      </w:r>
      <w:r w:rsidR="009C47CD">
        <w:t xml:space="preserve">life, </w:t>
      </w:r>
      <w:r w:rsidR="00183FCC">
        <w:t>low-maintenance</w:t>
      </w:r>
      <w:r w:rsidR="009C47CD">
        <w:t>, and is rechargeable</w:t>
      </w:r>
      <w:r w:rsidR="00EB1C55">
        <w:t xml:space="preserve">. </w:t>
      </w:r>
    </w:p>
    <w:p w14:paraId="1A8D9F6A" w14:textId="46296A84" w:rsidR="009C47CD" w:rsidRDefault="009C47CD" w:rsidP="007728E1">
      <w:pPr>
        <w:spacing w:line="480" w:lineRule="auto"/>
      </w:pPr>
    </w:p>
    <w:p w14:paraId="493E7817" w14:textId="77777777" w:rsidR="009C47CD" w:rsidRDefault="009C47CD" w:rsidP="007728E1">
      <w:pPr>
        <w:spacing w:line="480" w:lineRule="auto"/>
      </w:pPr>
    </w:p>
    <w:p w14:paraId="6E55237C" w14:textId="22552295" w:rsidR="002F4E10" w:rsidRDefault="00A43BB5" w:rsidP="00A43BB5">
      <w:pPr>
        <w:pStyle w:val="Heading1"/>
        <w:numPr>
          <w:ilvl w:val="0"/>
          <w:numId w:val="3"/>
        </w:numPr>
        <w:spacing w:line="480" w:lineRule="auto"/>
        <w:rPr>
          <w:rFonts w:ascii="Arial" w:hAnsi="Arial" w:cs="Arial"/>
          <w:color w:val="auto"/>
          <w:sz w:val="24"/>
          <w:szCs w:val="24"/>
        </w:rPr>
      </w:pPr>
      <w:r w:rsidRPr="00674D7F">
        <w:rPr>
          <w:rFonts w:ascii="Arial" w:hAnsi="Arial" w:cs="Arial"/>
          <w:color w:val="auto"/>
          <w:sz w:val="24"/>
          <w:szCs w:val="24"/>
        </w:rPr>
        <w:lastRenderedPageBreak/>
        <w:t xml:space="preserve"> </w:t>
      </w:r>
      <w:bookmarkStart w:id="6" w:name="_Toc25684882"/>
      <w:r w:rsidR="008D6F61">
        <w:rPr>
          <w:rFonts w:ascii="Arial" w:hAnsi="Arial" w:cs="Arial"/>
          <w:color w:val="auto"/>
          <w:sz w:val="24"/>
          <w:szCs w:val="24"/>
        </w:rPr>
        <w:t>RECHARGEABILITY OF LITHIUM-ION BATTERIES</w:t>
      </w:r>
      <w:bookmarkEnd w:id="6"/>
    </w:p>
    <w:p w14:paraId="371C6580" w14:textId="19A86118" w:rsidR="008D6F61" w:rsidRPr="008D6F61" w:rsidRDefault="008D6F61" w:rsidP="008D6F61">
      <w:pPr>
        <w:spacing w:line="480" w:lineRule="auto"/>
      </w:pPr>
      <w:r>
        <w:t>The parts of a lithium-ion battery allow for rechargeability.</w:t>
      </w:r>
    </w:p>
    <w:p w14:paraId="2BD56374" w14:textId="1A239CB4" w:rsidR="002F4E10" w:rsidRPr="00674D7F" w:rsidRDefault="00A43BB5" w:rsidP="006D065E">
      <w:pPr>
        <w:pStyle w:val="Heading2"/>
        <w:ind w:firstLine="360"/>
        <w:rPr>
          <w:rFonts w:ascii="Arial" w:hAnsi="Arial" w:cs="Arial"/>
          <w:color w:val="auto"/>
          <w:sz w:val="24"/>
          <w:szCs w:val="24"/>
        </w:rPr>
      </w:pPr>
      <w:bookmarkStart w:id="7" w:name="_Toc25684883"/>
      <w:r w:rsidRPr="00674D7F">
        <w:rPr>
          <w:rFonts w:ascii="Arial" w:hAnsi="Arial" w:cs="Arial"/>
          <w:color w:val="auto"/>
          <w:sz w:val="24"/>
          <w:szCs w:val="24"/>
        </w:rPr>
        <w:t xml:space="preserve">3.1 </w:t>
      </w:r>
      <w:r w:rsidR="00EC5721" w:rsidRPr="00674D7F">
        <w:rPr>
          <w:rFonts w:ascii="Arial" w:hAnsi="Arial" w:cs="Arial"/>
          <w:color w:val="auto"/>
          <w:sz w:val="24"/>
          <w:szCs w:val="24"/>
        </w:rPr>
        <w:t>Parts</w:t>
      </w:r>
      <w:r w:rsidR="002F4E10" w:rsidRPr="00674D7F">
        <w:rPr>
          <w:rFonts w:ascii="Arial" w:hAnsi="Arial" w:cs="Arial"/>
          <w:color w:val="auto"/>
          <w:sz w:val="24"/>
          <w:szCs w:val="24"/>
        </w:rPr>
        <w:t xml:space="preserve"> of </w:t>
      </w:r>
      <w:r w:rsidR="00EC5721" w:rsidRPr="00674D7F">
        <w:rPr>
          <w:rFonts w:ascii="Arial" w:hAnsi="Arial" w:cs="Arial"/>
          <w:color w:val="auto"/>
          <w:sz w:val="24"/>
          <w:szCs w:val="24"/>
        </w:rPr>
        <w:t>a Lithium-Ion Battery</w:t>
      </w:r>
      <w:bookmarkEnd w:id="7"/>
    </w:p>
    <w:p w14:paraId="409B6E14" w14:textId="77777777" w:rsidR="00906F6B" w:rsidRDefault="00906F6B" w:rsidP="003E426F">
      <w:pPr>
        <w:spacing w:line="480" w:lineRule="auto"/>
      </w:pPr>
    </w:p>
    <w:p w14:paraId="0D1B7D95" w14:textId="6EDBFDA3" w:rsidR="002474EF" w:rsidRPr="00214994" w:rsidRDefault="00EC5721" w:rsidP="002474EF">
      <w:pPr>
        <w:keepNext/>
        <w:spacing w:line="480" w:lineRule="auto"/>
      </w:pPr>
      <w:r>
        <w:t xml:space="preserve">A lithium-ion battery can be broken down into </w:t>
      </w:r>
      <w:r w:rsidR="00035F77">
        <w:t>four</w:t>
      </w:r>
      <w:r>
        <w:t xml:space="preserve"> parts</w:t>
      </w:r>
      <w:r w:rsidR="00C06DD7">
        <w:t>:</w:t>
      </w:r>
      <w:r w:rsidR="00CD643F">
        <w:t xml:space="preserve"> anode, cathode, separator, and electrolyte</w:t>
      </w:r>
      <w:r>
        <w:t>.</w:t>
      </w:r>
      <w:r w:rsidR="00ED572C">
        <w:t xml:space="preserve"> </w:t>
      </w:r>
      <w:r w:rsidR="002474EF">
        <w:t xml:space="preserve">Figure 1.0 </w:t>
      </w:r>
      <w:r w:rsidR="00C06DD7">
        <w:t>shows the</w:t>
      </w:r>
      <w:r w:rsidR="002474EF">
        <w:t xml:space="preserve"> four parts in a lithium-ion battery</w:t>
      </w:r>
      <w:r w:rsidR="00B96DB4">
        <w:t>: anode, cathode, separator, and electrolyte.</w:t>
      </w:r>
      <w:r w:rsidR="002474EF">
        <w:t xml:space="preserve"> </w:t>
      </w:r>
    </w:p>
    <w:p w14:paraId="72AD63DD" w14:textId="77777777" w:rsidR="002474EF" w:rsidRDefault="002474EF" w:rsidP="002474EF">
      <w:pPr>
        <w:keepNext/>
        <w:spacing w:line="480" w:lineRule="auto"/>
        <w:jc w:val="center"/>
      </w:pPr>
      <w:r w:rsidRPr="00A972C9">
        <w:rPr>
          <w:noProof/>
        </w:rPr>
        <w:drawing>
          <wp:inline distT="0" distB="0" distL="0" distR="0" wp14:anchorId="3C071429" wp14:editId="769D4428">
            <wp:extent cx="4486275" cy="2667000"/>
            <wp:effectExtent l="0" t="0" r="9525" b="0"/>
            <wp:docPr id="1026" name="Picture 2">
              <a:extLst xmlns:a="http://schemas.openxmlformats.org/drawingml/2006/main">
                <a:ext uri="{FF2B5EF4-FFF2-40B4-BE49-F238E27FC236}">
                  <a16:creationId xmlns:a16="http://schemas.microsoft.com/office/drawing/2014/main" id="{16EC6A4B-9B9E-4EFD-8EC6-2FEA600BA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6EC6A4B-9B9E-4EFD-8EC6-2FEA600BA375}"/>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9492" cy="2674857"/>
                    </a:xfrm>
                    <a:prstGeom prst="rect">
                      <a:avLst/>
                    </a:prstGeom>
                    <a:noFill/>
                  </pic:spPr>
                </pic:pic>
              </a:graphicData>
            </a:graphic>
          </wp:inline>
        </w:drawing>
      </w:r>
    </w:p>
    <w:p w14:paraId="743750B2" w14:textId="3744B888" w:rsidR="00F053AC" w:rsidRPr="00C61E31" w:rsidRDefault="002474EF" w:rsidP="00C61E31">
      <w:pPr>
        <w:pStyle w:val="Caption"/>
        <w:spacing w:line="480" w:lineRule="auto"/>
        <w:jc w:val="center"/>
        <w:rPr>
          <w:sz w:val="20"/>
          <w:szCs w:val="20"/>
        </w:rPr>
      </w:pPr>
      <w:bookmarkStart w:id="8" w:name="_Toc25054758"/>
      <w:r w:rsidRPr="0050382A">
        <w:rPr>
          <w:sz w:val="20"/>
          <w:szCs w:val="20"/>
        </w:rPr>
        <w:t xml:space="preserve">Figure </w:t>
      </w:r>
      <w:r w:rsidRPr="0050382A">
        <w:rPr>
          <w:sz w:val="20"/>
          <w:szCs w:val="20"/>
        </w:rPr>
        <w:fldChar w:fldCharType="begin"/>
      </w:r>
      <w:r w:rsidRPr="0050382A">
        <w:rPr>
          <w:sz w:val="20"/>
          <w:szCs w:val="20"/>
        </w:rPr>
        <w:instrText xml:space="preserve"> SEQ Figure \* ARABIC </w:instrText>
      </w:r>
      <w:r w:rsidRPr="0050382A">
        <w:rPr>
          <w:sz w:val="20"/>
          <w:szCs w:val="20"/>
        </w:rPr>
        <w:fldChar w:fldCharType="separate"/>
      </w:r>
      <w:r w:rsidR="00D54E48">
        <w:rPr>
          <w:noProof/>
          <w:sz w:val="20"/>
          <w:szCs w:val="20"/>
        </w:rPr>
        <w:t>1</w:t>
      </w:r>
      <w:r w:rsidRPr="0050382A">
        <w:rPr>
          <w:sz w:val="20"/>
          <w:szCs w:val="20"/>
        </w:rPr>
        <w:fldChar w:fldCharType="end"/>
      </w:r>
      <w:r w:rsidRPr="0050382A">
        <w:rPr>
          <w:sz w:val="20"/>
          <w:szCs w:val="20"/>
        </w:rPr>
        <w:t xml:space="preserve">.0 The </w:t>
      </w:r>
      <w:r>
        <w:rPr>
          <w:sz w:val="20"/>
          <w:szCs w:val="20"/>
        </w:rPr>
        <w:t>four sections inside of a lithium-ion battery</w:t>
      </w:r>
      <w:r w:rsidRPr="0050382A">
        <w:rPr>
          <w:sz w:val="20"/>
          <w:szCs w:val="20"/>
        </w:rPr>
        <w:t xml:space="preserve"> </w:t>
      </w:r>
      <w:sdt>
        <w:sdtPr>
          <w:rPr>
            <w:sz w:val="20"/>
            <w:szCs w:val="20"/>
          </w:rPr>
          <w:id w:val="-327290103"/>
          <w:citation/>
        </w:sdtPr>
        <w:sdtEndPr/>
        <w:sdtContent>
          <w:r w:rsidR="006467F9">
            <w:rPr>
              <w:sz w:val="20"/>
              <w:szCs w:val="20"/>
            </w:rPr>
            <w:fldChar w:fldCharType="begin"/>
          </w:r>
          <w:r w:rsidR="006467F9">
            <w:rPr>
              <w:sz w:val="20"/>
              <w:szCs w:val="20"/>
            </w:rPr>
            <w:instrText xml:space="preserve"> CITATION Sam19 \l 1033 </w:instrText>
          </w:r>
          <w:r w:rsidR="006467F9">
            <w:rPr>
              <w:sz w:val="20"/>
              <w:szCs w:val="20"/>
            </w:rPr>
            <w:fldChar w:fldCharType="separate"/>
          </w:r>
          <w:r w:rsidR="00BF6D49" w:rsidRPr="00BF6D49">
            <w:rPr>
              <w:noProof/>
              <w:sz w:val="20"/>
              <w:szCs w:val="20"/>
            </w:rPr>
            <w:t>[2]</w:t>
          </w:r>
          <w:r w:rsidR="006467F9">
            <w:rPr>
              <w:sz w:val="20"/>
              <w:szCs w:val="20"/>
            </w:rPr>
            <w:fldChar w:fldCharType="end"/>
          </w:r>
        </w:sdtContent>
      </w:sdt>
      <w:bookmarkEnd w:id="8"/>
    </w:p>
    <w:p w14:paraId="5244F078" w14:textId="1C9FBE60" w:rsidR="00674D7F" w:rsidRDefault="00E41788" w:rsidP="006D065E">
      <w:pPr>
        <w:pStyle w:val="Heading3"/>
        <w:numPr>
          <w:ilvl w:val="2"/>
          <w:numId w:val="3"/>
        </w:numPr>
        <w:spacing w:line="480" w:lineRule="auto"/>
        <w:rPr>
          <w:rFonts w:ascii="Arial" w:hAnsi="Arial" w:cs="Arial"/>
          <w:color w:val="auto"/>
        </w:rPr>
      </w:pPr>
      <w:bookmarkStart w:id="9" w:name="_Toc25684884"/>
      <w:r>
        <w:rPr>
          <w:rFonts w:ascii="Arial" w:hAnsi="Arial" w:cs="Arial"/>
          <w:color w:val="auto"/>
        </w:rPr>
        <w:t>Anode</w:t>
      </w:r>
      <w:bookmarkEnd w:id="9"/>
    </w:p>
    <w:p w14:paraId="0946BE34" w14:textId="62ED2838" w:rsidR="00E41788" w:rsidRDefault="00E41788" w:rsidP="00E41788">
      <w:pPr>
        <w:keepNext/>
        <w:spacing w:line="480" w:lineRule="auto"/>
      </w:pPr>
      <w:r>
        <w:t>The anode</w:t>
      </w:r>
      <w:r>
        <w:fldChar w:fldCharType="begin"/>
      </w:r>
      <w:r>
        <w:instrText xml:space="preserve"> TA \l "</w:instrText>
      </w:r>
      <w:r w:rsidRPr="00A23142">
        <w:instrText xml:space="preserve">anode: Solid electric conductor </w:instrText>
      </w:r>
      <w:r>
        <w:instrText>that accepts electrons</w:instrText>
      </w:r>
      <w:r w:rsidRPr="00A23142">
        <w:instrText>.</w:instrText>
      </w:r>
      <w:r>
        <w:instrText xml:space="preserve">" \s "anode" \c 1 </w:instrText>
      </w:r>
      <w:r>
        <w:fldChar w:fldCharType="end"/>
      </w:r>
      <w:r>
        <w:t xml:space="preserve"> is a solid electric conductor that accepts electrons </w:t>
      </w:r>
      <w:sdt>
        <w:sdtPr>
          <w:id w:val="-494273607"/>
          <w:citation/>
        </w:sdtPr>
        <w:sdtEndPr/>
        <w:sdtContent>
          <w:r>
            <w:fldChar w:fldCharType="begin"/>
          </w:r>
          <w:r>
            <w:instrText xml:space="preserve"> CITATION Ann19 \l 1033 </w:instrText>
          </w:r>
          <w:r>
            <w:fldChar w:fldCharType="separate"/>
          </w:r>
          <w:r w:rsidRPr="00BF6D49">
            <w:rPr>
              <w:noProof/>
            </w:rPr>
            <w:t>[3]</w:t>
          </w:r>
          <w:r>
            <w:fldChar w:fldCharType="end"/>
          </w:r>
        </w:sdtContent>
      </w:sdt>
      <w:r>
        <w:t xml:space="preserve">. </w:t>
      </w:r>
      <w:r w:rsidR="00C61E31">
        <w:t>In Figure 1.0,</w:t>
      </w:r>
      <w:r>
        <w:t xml:space="preserve"> the anode is made of a crystalline lattice of carbon</w:t>
      </w:r>
      <w:r w:rsidR="005979B9">
        <w:t xml:space="preserve"> called carbon</w:t>
      </w:r>
      <w:r w:rsidR="00960210">
        <w:t xml:space="preserve"> graphite</w:t>
      </w:r>
      <w:r w:rsidR="00E32446">
        <w:t xml:space="preserve"> (C</w:t>
      </w:r>
      <w:r w:rsidR="00E32446">
        <w:rPr>
          <w:vertAlign w:val="subscript"/>
        </w:rPr>
        <w:t>6</w:t>
      </w:r>
      <w:r w:rsidR="00E32446">
        <w:t>)</w:t>
      </w:r>
      <w:r>
        <w:t xml:space="preserve">. </w:t>
      </w:r>
    </w:p>
    <w:p w14:paraId="3D80BA12" w14:textId="6797C3FA" w:rsidR="00C61E31" w:rsidRDefault="00C61E31">
      <w:r>
        <w:br w:type="page"/>
      </w:r>
    </w:p>
    <w:p w14:paraId="17EEFEE1" w14:textId="57E2E5B0" w:rsidR="00C61E31" w:rsidRPr="00960210" w:rsidRDefault="00E41788" w:rsidP="00C61E31">
      <w:pPr>
        <w:pStyle w:val="Heading3"/>
        <w:numPr>
          <w:ilvl w:val="2"/>
          <w:numId w:val="3"/>
        </w:numPr>
        <w:spacing w:line="480" w:lineRule="auto"/>
        <w:rPr>
          <w:rFonts w:ascii="Arial" w:hAnsi="Arial" w:cs="Arial"/>
          <w:color w:val="auto"/>
        </w:rPr>
      </w:pPr>
      <w:bookmarkStart w:id="10" w:name="_Toc25684885"/>
      <w:r>
        <w:rPr>
          <w:rFonts w:ascii="Arial" w:hAnsi="Arial" w:cs="Arial"/>
          <w:color w:val="auto"/>
        </w:rPr>
        <w:lastRenderedPageBreak/>
        <w:t>Cathode</w:t>
      </w:r>
      <w:bookmarkEnd w:id="10"/>
    </w:p>
    <w:p w14:paraId="6E39F754" w14:textId="77777777" w:rsidR="00E41788" w:rsidRPr="00E41788" w:rsidRDefault="00E41788" w:rsidP="00E41788"/>
    <w:p w14:paraId="4E55C752" w14:textId="1F711B1A" w:rsidR="0066261A" w:rsidRPr="0066261A" w:rsidRDefault="00E41788" w:rsidP="00E41788">
      <w:pPr>
        <w:keepNext/>
        <w:spacing w:line="480" w:lineRule="auto"/>
      </w:pPr>
      <w:r>
        <w:t>The cathode</w:t>
      </w:r>
      <w:r>
        <w:fldChar w:fldCharType="begin"/>
      </w:r>
      <w:r>
        <w:instrText xml:space="preserve"> TA \l "</w:instrText>
      </w:r>
      <w:r w:rsidRPr="00A23142">
        <w:instrText xml:space="preserve">cathode: Solid electric conductor </w:instrText>
      </w:r>
      <w:r>
        <w:instrText>that releases electrons</w:instrText>
      </w:r>
      <w:r w:rsidRPr="00A23142">
        <w:instrText>.</w:instrText>
      </w:r>
      <w:r>
        <w:instrText xml:space="preserve">" \s "cathode" \c 1 </w:instrText>
      </w:r>
      <w:r>
        <w:fldChar w:fldCharType="end"/>
      </w:r>
      <w:r>
        <w:t xml:space="preserve"> is a solid electric conductor that releases electrons </w:t>
      </w:r>
      <w:sdt>
        <w:sdtPr>
          <w:id w:val="-1647581189"/>
          <w:citation/>
        </w:sdtPr>
        <w:sdtEndPr/>
        <w:sdtContent>
          <w:r>
            <w:fldChar w:fldCharType="begin"/>
          </w:r>
          <w:r>
            <w:instrText xml:space="preserve"> CITATION Ann19 \l 1033 </w:instrText>
          </w:r>
          <w:r>
            <w:fldChar w:fldCharType="separate"/>
          </w:r>
          <w:r w:rsidRPr="00BF6D49">
            <w:rPr>
              <w:noProof/>
            </w:rPr>
            <w:t>[3]</w:t>
          </w:r>
          <w:r>
            <w:fldChar w:fldCharType="end"/>
          </w:r>
        </w:sdtContent>
      </w:sdt>
      <w:r>
        <w:t xml:space="preserve">. </w:t>
      </w:r>
      <w:r w:rsidR="00C61E31">
        <w:t xml:space="preserve">In Figure 1.0, </w:t>
      </w:r>
      <w:r>
        <w:t xml:space="preserve">the cathode is made of </w:t>
      </w:r>
      <w:r w:rsidR="00E32446">
        <w:t>lithium cobalt dioxide (</w:t>
      </w:r>
      <w:r>
        <w:t>LiCoO</w:t>
      </w:r>
      <w:r w:rsidRPr="00E41788">
        <w:rPr>
          <w:vertAlign w:val="subscript"/>
        </w:rPr>
        <w:t>2</w:t>
      </w:r>
      <w:r w:rsidR="00E32446">
        <w:t>)</w:t>
      </w:r>
      <w:r>
        <w:t xml:space="preserve"> molecules. </w:t>
      </w:r>
    </w:p>
    <w:p w14:paraId="4DA52D2F" w14:textId="7E534B5B" w:rsidR="00320556" w:rsidRDefault="00E41788" w:rsidP="006D065E">
      <w:pPr>
        <w:pStyle w:val="Heading3"/>
        <w:numPr>
          <w:ilvl w:val="2"/>
          <w:numId w:val="3"/>
        </w:numPr>
        <w:spacing w:line="480" w:lineRule="auto"/>
        <w:rPr>
          <w:rFonts w:ascii="Arial" w:hAnsi="Arial" w:cs="Arial"/>
          <w:color w:val="auto"/>
        </w:rPr>
      </w:pPr>
      <w:bookmarkStart w:id="11" w:name="_Toc25684886"/>
      <w:r>
        <w:rPr>
          <w:rFonts w:ascii="Arial" w:hAnsi="Arial" w:cs="Arial"/>
          <w:color w:val="auto"/>
        </w:rPr>
        <w:t>Separator</w:t>
      </w:r>
      <w:bookmarkEnd w:id="11"/>
    </w:p>
    <w:p w14:paraId="5C7EEF72" w14:textId="77777777" w:rsidR="00E41788" w:rsidRPr="00E41788" w:rsidRDefault="00E41788" w:rsidP="00E41788"/>
    <w:p w14:paraId="1021F3A5" w14:textId="7042266E" w:rsidR="00320556" w:rsidRPr="00320556" w:rsidRDefault="00E41788" w:rsidP="00E41788">
      <w:pPr>
        <w:keepNext/>
        <w:spacing w:line="480" w:lineRule="auto"/>
      </w:pPr>
      <w:r>
        <w:t>The separator</w:t>
      </w:r>
      <w:r>
        <w:fldChar w:fldCharType="begin"/>
      </w:r>
      <w:r>
        <w:instrText xml:space="preserve"> TA \l "</w:instrText>
      </w:r>
      <w:r w:rsidRPr="00A23142">
        <w:instrText>separator: A barrier between the cathode and anode that prevents electrons from entering the electrolyte.</w:instrText>
      </w:r>
      <w:r>
        <w:instrText xml:space="preserve">" \s "Separator" \c 1 </w:instrText>
      </w:r>
      <w:r>
        <w:fldChar w:fldCharType="end"/>
      </w:r>
      <w:r>
        <w:t xml:space="preserve"> is a barrier between the cathode and the anode that prevents electrons from entering the electrolyte </w:t>
      </w:r>
      <w:sdt>
        <w:sdtPr>
          <w:id w:val="-982543870"/>
          <w:citation/>
        </w:sdtPr>
        <w:sdtEndPr/>
        <w:sdtContent>
          <w:r>
            <w:fldChar w:fldCharType="begin"/>
          </w:r>
          <w:r>
            <w:instrText xml:space="preserve"> CITATION Sam19 \l 1033 </w:instrText>
          </w:r>
          <w:r>
            <w:fldChar w:fldCharType="separate"/>
          </w:r>
          <w:r w:rsidRPr="00BF6D49">
            <w:rPr>
              <w:noProof/>
            </w:rPr>
            <w:t>[2]</w:t>
          </w:r>
          <w:r>
            <w:fldChar w:fldCharType="end"/>
          </w:r>
        </w:sdtContent>
      </w:sdt>
      <w:r>
        <w:t>. Electrons</w:t>
      </w:r>
      <w:r>
        <w:fldChar w:fldCharType="begin"/>
      </w:r>
      <w:r>
        <w:instrText xml:space="preserve"> TA \l "</w:instrText>
      </w:r>
      <w:r w:rsidRPr="00A23142">
        <w:instrText>Electrons:</w:instrText>
      </w:r>
      <w:r>
        <w:instrText xml:space="preserve"> Negatively charged s</w:instrText>
      </w:r>
      <w:r w:rsidRPr="00A23142">
        <w:instrText>ubatomic particles.</w:instrText>
      </w:r>
      <w:r>
        <w:instrText xml:space="preserve">" \s "Electrons" \c 1 </w:instrText>
      </w:r>
      <w:r>
        <w:fldChar w:fldCharType="end"/>
      </w:r>
      <w:r>
        <w:t xml:space="preserve"> are subatomic particles that are negatively charged. </w:t>
      </w:r>
      <w:r w:rsidR="009A68BA">
        <w:t>In Figure 1.0</w:t>
      </w:r>
      <w:r>
        <w:t xml:space="preserve">, the separator is made of </w:t>
      </w:r>
      <w:r w:rsidR="00DE3ADE">
        <w:t xml:space="preserve">polyethylene </w:t>
      </w:r>
      <w:r w:rsidR="00366405">
        <w:t>(</w:t>
      </w:r>
      <w:r w:rsidRPr="00320556">
        <w:t>C</w:t>
      </w:r>
      <w:r w:rsidRPr="00E41788">
        <w:rPr>
          <w:vertAlign w:val="subscript"/>
        </w:rPr>
        <w:t>2</w:t>
      </w:r>
      <w:r w:rsidRPr="00320556">
        <w:t>H</w:t>
      </w:r>
      <w:r w:rsidRPr="00E41788">
        <w:rPr>
          <w:vertAlign w:val="subscript"/>
        </w:rPr>
        <w:t>4</w:t>
      </w:r>
      <w:r w:rsidR="00366405">
        <w:t>)</w:t>
      </w:r>
      <w:r>
        <w:t xml:space="preserve">. </w:t>
      </w:r>
    </w:p>
    <w:p w14:paraId="3935E161" w14:textId="0CB4DF54" w:rsidR="00C14A6C" w:rsidRDefault="00F47E1B" w:rsidP="006D065E">
      <w:pPr>
        <w:pStyle w:val="Heading3"/>
        <w:numPr>
          <w:ilvl w:val="2"/>
          <w:numId w:val="3"/>
        </w:numPr>
        <w:spacing w:line="480" w:lineRule="auto"/>
        <w:rPr>
          <w:rFonts w:ascii="Arial" w:hAnsi="Arial" w:cs="Arial"/>
          <w:color w:val="auto"/>
        </w:rPr>
      </w:pPr>
      <w:bookmarkStart w:id="12" w:name="_Toc25684887"/>
      <w:r>
        <w:rPr>
          <w:rFonts w:ascii="Arial" w:hAnsi="Arial" w:cs="Arial"/>
          <w:color w:val="auto"/>
        </w:rPr>
        <w:t>Electrolyte</w:t>
      </w:r>
      <w:bookmarkEnd w:id="12"/>
    </w:p>
    <w:p w14:paraId="11E8571C" w14:textId="77777777" w:rsidR="00E41788" w:rsidRPr="00E41788" w:rsidRDefault="00E41788" w:rsidP="00E41788"/>
    <w:p w14:paraId="090ACD37" w14:textId="1B468A75" w:rsidR="00A76642" w:rsidRDefault="00F47E1B" w:rsidP="008C4DAC">
      <w:pPr>
        <w:keepNext/>
        <w:spacing w:line="480" w:lineRule="auto"/>
      </w:pPr>
      <w:r>
        <w:t>The electrolyte</w:t>
      </w:r>
      <w:r w:rsidR="00846F45">
        <w:fldChar w:fldCharType="begin"/>
      </w:r>
      <w:r w:rsidR="00846F45">
        <w:instrText xml:space="preserve"> TA \l "</w:instrText>
      </w:r>
      <w:r w:rsidR="00846F45" w:rsidRPr="00A23142">
        <w:instrText>electrolyte: Medium for lithium cation flow from the cathode to anode and anode to cathode.</w:instrText>
      </w:r>
      <w:r w:rsidR="00846F45">
        <w:instrText xml:space="preserve">" \s "electrolyte" \c 1 </w:instrText>
      </w:r>
      <w:r w:rsidR="00846F45">
        <w:fldChar w:fldCharType="end"/>
      </w:r>
      <w:r>
        <w:t xml:space="preserve"> serves as a medium </w:t>
      </w:r>
      <w:r w:rsidR="00B34222">
        <w:t xml:space="preserve">for </w:t>
      </w:r>
      <w:r w:rsidR="00E47269">
        <w:t xml:space="preserve">lithium </w:t>
      </w:r>
      <w:r w:rsidR="001A7386">
        <w:t>cation</w:t>
      </w:r>
      <w:r>
        <w:t xml:space="preserve"> flow from the cathode to anode and anode to cathode </w:t>
      </w:r>
      <w:sdt>
        <w:sdtPr>
          <w:id w:val="1058203998"/>
          <w:citation/>
        </w:sdtPr>
        <w:sdtEndPr/>
        <w:sdtContent>
          <w:r w:rsidR="00B72F95">
            <w:fldChar w:fldCharType="begin"/>
          </w:r>
          <w:r w:rsidR="00B72F95">
            <w:instrText xml:space="preserve"> CITATION Bat19 \l 1033 </w:instrText>
          </w:r>
          <w:r w:rsidR="00B72F95">
            <w:fldChar w:fldCharType="separate"/>
          </w:r>
          <w:r w:rsidR="00BF6D49" w:rsidRPr="00BF6D49">
            <w:rPr>
              <w:noProof/>
            </w:rPr>
            <w:t>[4]</w:t>
          </w:r>
          <w:r w:rsidR="00B72F95">
            <w:fldChar w:fldCharType="end"/>
          </w:r>
        </w:sdtContent>
      </w:sdt>
      <w:r>
        <w:t xml:space="preserve">. </w:t>
      </w:r>
      <w:r w:rsidR="00B34222">
        <w:t xml:space="preserve">A </w:t>
      </w:r>
      <w:r w:rsidR="001A7386">
        <w:t>cation</w:t>
      </w:r>
      <w:r w:rsidR="00846F45">
        <w:fldChar w:fldCharType="begin"/>
      </w:r>
      <w:r w:rsidR="00846F45">
        <w:instrText xml:space="preserve"> TA \l "</w:instrText>
      </w:r>
      <w:r w:rsidR="00846F45" w:rsidRPr="00A23142">
        <w:instrText>cation: A subatomic particle with a positive net electric charge due to a loss of one or more of its electrons.</w:instrText>
      </w:r>
      <w:r w:rsidR="00846F45">
        <w:instrText xml:space="preserve">" \s "cation" \c 1 </w:instrText>
      </w:r>
      <w:r w:rsidR="00846F45">
        <w:fldChar w:fldCharType="end"/>
      </w:r>
      <w:r w:rsidR="00B34222">
        <w:t xml:space="preserve"> is defined as a subatomic particle with a </w:t>
      </w:r>
      <w:r w:rsidR="001A7386">
        <w:t xml:space="preserve">positive </w:t>
      </w:r>
      <w:r w:rsidR="00B34222">
        <w:t xml:space="preserve">net electric charge due to a loss of one or more of </w:t>
      </w:r>
      <w:r w:rsidR="00857279">
        <w:t>its</w:t>
      </w:r>
      <w:r w:rsidR="00B34222">
        <w:t xml:space="preserve"> electrons</w:t>
      </w:r>
      <w:r w:rsidR="00561A87">
        <w:t xml:space="preserve"> </w:t>
      </w:r>
      <w:sdt>
        <w:sdtPr>
          <w:id w:val="1766256740"/>
          <w:citation/>
        </w:sdtPr>
        <w:sdtEndPr/>
        <w:sdtContent>
          <w:r w:rsidR="00561A87">
            <w:fldChar w:fldCharType="begin"/>
          </w:r>
          <w:r w:rsidR="00561A87">
            <w:instrText xml:space="preserve"> CITATION Wha191 \l 1033 </w:instrText>
          </w:r>
          <w:r w:rsidR="00561A87">
            <w:fldChar w:fldCharType="separate"/>
          </w:r>
          <w:r w:rsidR="00BF6D49" w:rsidRPr="00BF6D49">
            <w:rPr>
              <w:noProof/>
            </w:rPr>
            <w:t>[5]</w:t>
          </w:r>
          <w:r w:rsidR="00561A87">
            <w:fldChar w:fldCharType="end"/>
          </w:r>
        </w:sdtContent>
      </w:sdt>
      <w:r w:rsidR="00B34222">
        <w:t xml:space="preserve">. </w:t>
      </w:r>
      <w:r w:rsidR="00F82C0E">
        <w:t>In Figure 1.0,</w:t>
      </w:r>
      <w:r>
        <w:t xml:space="preserve"> the electrolyte is made of a </w:t>
      </w:r>
      <w:r w:rsidR="00FB14DE">
        <w:t>lithium hexafluorophosphate (</w:t>
      </w:r>
      <w:r>
        <w:t>LiPF</w:t>
      </w:r>
      <w:r w:rsidRPr="00F47E1B">
        <w:rPr>
          <w:vertAlign w:val="subscript"/>
        </w:rPr>
        <w:t>6</w:t>
      </w:r>
      <w:r w:rsidR="00FB14DE">
        <w:t>)</w:t>
      </w:r>
      <w:r>
        <w:t xml:space="preserve"> salt</w:t>
      </w:r>
      <w:r w:rsidR="00F44B8E">
        <w:t>.</w:t>
      </w:r>
    </w:p>
    <w:p w14:paraId="10EF97BA" w14:textId="77777777" w:rsidR="00A76642" w:rsidRDefault="00A76642" w:rsidP="00C14A6C"/>
    <w:p w14:paraId="4F4138C8" w14:textId="3AFEB670" w:rsidR="00DC2C20" w:rsidRPr="00C14A6C" w:rsidRDefault="00F44B8E" w:rsidP="00CE3F44">
      <w:pPr>
        <w:spacing w:line="480" w:lineRule="auto"/>
      </w:pPr>
      <w:r>
        <w:t xml:space="preserve">The four different battery parts are used in a redox reaction </w:t>
      </w:r>
      <w:r w:rsidR="000628FE">
        <w:t xml:space="preserve">so that the battery can </w:t>
      </w:r>
      <w:r w:rsidR="00A94B71">
        <w:t>discharge and charge</w:t>
      </w:r>
      <w:r>
        <w:t>.</w:t>
      </w:r>
      <w:r w:rsidR="00A94B71">
        <w:t xml:space="preserve"> </w:t>
      </w:r>
    </w:p>
    <w:p w14:paraId="22C6C096" w14:textId="3ED650BB" w:rsidR="00F41693" w:rsidRPr="00D93419" w:rsidRDefault="00F41693" w:rsidP="00946FCA">
      <w:pPr>
        <w:pStyle w:val="Heading2"/>
        <w:spacing w:line="480" w:lineRule="auto"/>
        <w:ind w:firstLine="720"/>
        <w:rPr>
          <w:rFonts w:ascii="Arial" w:hAnsi="Arial" w:cs="Arial"/>
          <w:color w:val="auto"/>
          <w:sz w:val="24"/>
          <w:szCs w:val="24"/>
        </w:rPr>
      </w:pPr>
      <w:bookmarkStart w:id="13" w:name="_Toc25684888"/>
      <w:r w:rsidRPr="00D93419">
        <w:rPr>
          <w:rFonts w:ascii="Arial" w:hAnsi="Arial" w:cs="Arial"/>
          <w:color w:val="auto"/>
          <w:sz w:val="24"/>
          <w:szCs w:val="24"/>
        </w:rPr>
        <w:t>3.2 Redox Reactions</w:t>
      </w:r>
      <w:bookmarkEnd w:id="13"/>
    </w:p>
    <w:p w14:paraId="52A4D980" w14:textId="77777777" w:rsidR="00F41693" w:rsidRPr="00F41693" w:rsidRDefault="00F41693" w:rsidP="00F41693"/>
    <w:p w14:paraId="501432E1" w14:textId="496E84C4" w:rsidR="00EE648B" w:rsidRDefault="00FE20D0" w:rsidP="00B47784">
      <w:pPr>
        <w:spacing w:line="480" w:lineRule="auto"/>
      </w:pPr>
      <w:r>
        <w:t xml:space="preserve">A </w:t>
      </w:r>
      <w:r w:rsidR="00B03883">
        <w:t>r</w:t>
      </w:r>
      <w:r w:rsidR="00D61D9F">
        <w:t>edox reaction</w:t>
      </w:r>
      <w:r w:rsidR="008E6FDD">
        <w:fldChar w:fldCharType="begin"/>
      </w:r>
      <w:r w:rsidR="008E6FDD">
        <w:instrText xml:space="preserve"> TA \l "</w:instrText>
      </w:r>
      <w:r w:rsidR="008E6FDD" w:rsidRPr="00785C00">
        <w:instrText>Redox reaction: Chemical reaction between two molecules that involve the transfer of electrons.</w:instrText>
      </w:r>
      <w:r w:rsidR="008E6FDD">
        <w:instrText xml:space="preserve">" \s "Redox reaction" \c 1 </w:instrText>
      </w:r>
      <w:r w:rsidR="008E6FDD">
        <w:fldChar w:fldCharType="end"/>
      </w:r>
      <w:r w:rsidR="00697F74">
        <w:t xml:space="preserve"> is a chemical reaction between </w:t>
      </w:r>
      <w:r w:rsidR="006917B3">
        <w:t>an oxidizing agent and reducing agent</w:t>
      </w:r>
      <w:r w:rsidR="00697F74">
        <w:t xml:space="preserve"> </w:t>
      </w:r>
      <w:r w:rsidR="00000AB1">
        <w:t>that</w:t>
      </w:r>
      <w:r w:rsidR="00A86CA1">
        <w:t xml:space="preserve"> involves the transfer of electron</w:t>
      </w:r>
      <w:r w:rsidR="00407E09">
        <w:t>s</w:t>
      </w:r>
      <w:r w:rsidR="000D1094">
        <w:t xml:space="preserve"> </w:t>
      </w:r>
      <w:sdt>
        <w:sdtPr>
          <w:id w:val="-234157637"/>
          <w:citation/>
        </w:sdtPr>
        <w:sdtEndPr/>
        <w:sdtContent>
          <w:r w:rsidR="000D1094">
            <w:fldChar w:fldCharType="begin"/>
          </w:r>
          <w:r w:rsidR="00BF6D49">
            <w:instrText xml:space="preserve">CITATION Lin10 \l 1033 </w:instrText>
          </w:r>
          <w:r w:rsidR="000D1094">
            <w:fldChar w:fldCharType="separate"/>
          </w:r>
          <w:r w:rsidR="00BF6D49" w:rsidRPr="00BF6D49">
            <w:rPr>
              <w:noProof/>
            </w:rPr>
            <w:t>[6]</w:t>
          </w:r>
          <w:r w:rsidR="000D1094">
            <w:fldChar w:fldCharType="end"/>
          </w:r>
        </w:sdtContent>
      </w:sdt>
      <w:r w:rsidR="00A86CA1">
        <w:t>.</w:t>
      </w:r>
      <w:r w:rsidR="00407E09">
        <w:t xml:space="preserve"> In</w:t>
      </w:r>
      <w:r w:rsidR="00000AB1">
        <w:t xml:space="preserve"> a</w:t>
      </w:r>
      <w:r w:rsidR="00407E09">
        <w:t xml:space="preserve"> redox reaction, an oxidizing agent</w:t>
      </w:r>
      <w:r w:rsidR="008E6FDD">
        <w:fldChar w:fldCharType="begin"/>
      </w:r>
      <w:r w:rsidR="008E6FDD">
        <w:instrText xml:space="preserve"> TA \l "</w:instrText>
      </w:r>
      <w:r w:rsidR="008E6FDD" w:rsidRPr="00785C00">
        <w:instrText>oxidizing agent: Molecule that gives up electrons in a redox reaction.</w:instrText>
      </w:r>
      <w:r w:rsidR="008E6FDD">
        <w:instrText xml:space="preserve">" \s "oxidizing agent" \c 1 </w:instrText>
      </w:r>
      <w:r w:rsidR="008E6FDD">
        <w:fldChar w:fldCharType="end"/>
      </w:r>
      <w:r w:rsidR="00407E09">
        <w:t xml:space="preserve"> is defined as a molecule that gives up electrons and a reducing agent</w:t>
      </w:r>
      <w:r w:rsidR="008E6FDD">
        <w:fldChar w:fldCharType="begin"/>
      </w:r>
      <w:r w:rsidR="008E6FDD">
        <w:instrText xml:space="preserve"> TA \l "</w:instrText>
      </w:r>
      <w:r w:rsidR="008E6FDD" w:rsidRPr="00785C00">
        <w:instrText>reducing agent: Molecule that takes in electrons from the oxidizing agent in a redox reaction.</w:instrText>
      </w:r>
      <w:r w:rsidR="008E6FDD">
        <w:instrText xml:space="preserve">" \s "reducing agent" \c 1 </w:instrText>
      </w:r>
      <w:r w:rsidR="008E6FDD">
        <w:fldChar w:fldCharType="end"/>
      </w:r>
      <w:r w:rsidR="00407E09">
        <w:t xml:space="preserve"> is define</w:t>
      </w:r>
      <w:r w:rsidR="009A037F">
        <w:t>d</w:t>
      </w:r>
      <w:r w:rsidR="00407E09">
        <w:t xml:space="preserve"> as a molecule that take</w:t>
      </w:r>
      <w:r w:rsidR="009A037F">
        <w:t>s in</w:t>
      </w:r>
      <w:r w:rsidR="00407E09">
        <w:t xml:space="preserve"> electrons from the oxidizing agent.</w:t>
      </w:r>
    </w:p>
    <w:p w14:paraId="595A6C12" w14:textId="2ECAEEE2" w:rsidR="001B6EBB" w:rsidRDefault="008C4DAC" w:rsidP="008C4DAC">
      <w:pPr>
        <w:pStyle w:val="Heading2"/>
        <w:spacing w:line="480" w:lineRule="auto"/>
        <w:ind w:left="720"/>
        <w:rPr>
          <w:rFonts w:ascii="Arial" w:hAnsi="Arial" w:cs="Arial"/>
          <w:color w:val="auto"/>
          <w:sz w:val="24"/>
          <w:szCs w:val="24"/>
        </w:rPr>
      </w:pPr>
      <w:bookmarkStart w:id="14" w:name="_Toc25684889"/>
      <w:r>
        <w:rPr>
          <w:rFonts w:ascii="Arial" w:hAnsi="Arial" w:cs="Arial"/>
          <w:color w:val="auto"/>
          <w:sz w:val="24"/>
          <w:szCs w:val="24"/>
        </w:rPr>
        <w:lastRenderedPageBreak/>
        <w:t xml:space="preserve">3.3 </w:t>
      </w:r>
      <w:r w:rsidR="00B267CC">
        <w:rPr>
          <w:rFonts w:ascii="Arial" w:hAnsi="Arial" w:cs="Arial"/>
          <w:color w:val="auto"/>
          <w:sz w:val="24"/>
          <w:szCs w:val="24"/>
        </w:rPr>
        <w:t>Charge and Discharge Phase</w:t>
      </w:r>
      <w:r w:rsidR="0097076A">
        <w:rPr>
          <w:rFonts w:ascii="Arial" w:hAnsi="Arial" w:cs="Arial"/>
          <w:color w:val="auto"/>
          <w:sz w:val="24"/>
          <w:szCs w:val="24"/>
        </w:rPr>
        <w:t xml:space="preserve"> of Lithium-Ion Battery</w:t>
      </w:r>
      <w:bookmarkEnd w:id="14"/>
    </w:p>
    <w:p w14:paraId="575B6C1B" w14:textId="77777777" w:rsidR="00B257D2" w:rsidRPr="00B257D2" w:rsidRDefault="00B257D2" w:rsidP="00B257D2"/>
    <w:p w14:paraId="7BFA6F4C" w14:textId="12C83D87" w:rsidR="00B257D2" w:rsidRPr="00B257D2" w:rsidRDefault="00B257D2" w:rsidP="00B257D2">
      <w:pPr>
        <w:spacing w:line="480" w:lineRule="auto"/>
      </w:pPr>
      <w:r>
        <w:t>Redox reactions happen during the charging phase and discharging phase of a lithium-ion battery.</w:t>
      </w:r>
    </w:p>
    <w:p w14:paraId="4480D36A" w14:textId="15409047" w:rsidR="007D3604" w:rsidRPr="00D93419" w:rsidRDefault="00A43BB5" w:rsidP="00A43BB5">
      <w:pPr>
        <w:pStyle w:val="Heading3"/>
        <w:ind w:left="720" w:firstLine="720"/>
        <w:rPr>
          <w:rFonts w:ascii="Arial" w:hAnsi="Arial" w:cs="Arial"/>
          <w:color w:val="auto"/>
        </w:rPr>
      </w:pPr>
      <w:bookmarkStart w:id="15" w:name="_Toc25684890"/>
      <w:r w:rsidRPr="00D93419">
        <w:rPr>
          <w:rFonts w:ascii="Arial" w:hAnsi="Arial" w:cs="Arial"/>
          <w:color w:val="auto"/>
        </w:rPr>
        <w:t>3.</w:t>
      </w:r>
      <w:r w:rsidR="00217824" w:rsidRPr="00D93419">
        <w:rPr>
          <w:rFonts w:ascii="Arial" w:hAnsi="Arial" w:cs="Arial"/>
          <w:color w:val="auto"/>
        </w:rPr>
        <w:t>3.1</w:t>
      </w:r>
      <w:r w:rsidRPr="00D93419">
        <w:rPr>
          <w:rFonts w:ascii="Arial" w:hAnsi="Arial" w:cs="Arial"/>
          <w:color w:val="auto"/>
        </w:rPr>
        <w:t xml:space="preserve"> </w:t>
      </w:r>
      <w:r w:rsidR="002F62C9">
        <w:rPr>
          <w:rFonts w:ascii="Arial" w:hAnsi="Arial" w:cs="Arial"/>
          <w:color w:val="auto"/>
        </w:rPr>
        <w:t>Charging phase of lithium-ion battery</w:t>
      </w:r>
      <w:bookmarkEnd w:id="15"/>
    </w:p>
    <w:p w14:paraId="1CC90547" w14:textId="7FF2A539" w:rsidR="007D3604" w:rsidRDefault="007D3604" w:rsidP="007D3604">
      <w:pPr>
        <w:spacing w:line="480" w:lineRule="auto"/>
      </w:pPr>
    </w:p>
    <w:p w14:paraId="5FC3C04F" w14:textId="69E9ACFF" w:rsidR="00171AE7" w:rsidRDefault="002F62C9" w:rsidP="007D3604">
      <w:pPr>
        <w:spacing w:line="480" w:lineRule="auto"/>
      </w:pPr>
      <w:r>
        <w:t>In the charging phase</w:t>
      </w:r>
      <w:r w:rsidR="00EC3D34">
        <w:t>,</w:t>
      </w:r>
      <w:r w:rsidR="00BC74D5">
        <w:t xml:space="preserve"> the </w:t>
      </w:r>
      <w:r w:rsidR="00171AE7">
        <w:t>LiCoO</w:t>
      </w:r>
      <w:r w:rsidR="002C790C">
        <w:rPr>
          <w:vertAlign w:val="subscript"/>
        </w:rPr>
        <w:t>2</w:t>
      </w:r>
      <w:r w:rsidR="00171AE7">
        <w:t xml:space="preserve"> molecule </w:t>
      </w:r>
      <w:r w:rsidR="0065001F">
        <w:t>is the oxidizing agent</w:t>
      </w:r>
      <w:r>
        <w:t xml:space="preserve">. </w:t>
      </w:r>
      <w:r w:rsidR="00ED23D6">
        <w:t>The chemical</w:t>
      </w:r>
      <w:r w:rsidR="0065001F">
        <w:t xml:space="preserve"> reaction </w:t>
      </w:r>
      <w:r w:rsidR="00ED23D6">
        <w:t xml:space="preserve">in the cathode </w:t>
      </w:r>
      <w:r w:rsidR="0065001F">
        <w:t>is</w:t>
      </w:r>
      <w:r w:rsidR="00171AE7">
        <w:t xml:space="preserve"> shown </w:t>
      </w:r>
      <w:r w:rsidR="009C0EC1">
        <w:t xml:space="preserve">in </w:t>
      </w:r>
      <w:r w:rsidR="00171AE7">
        <w:t>the following equation</w:t>
      </w:r>
    </w:p>
    <w:p w14:paraId="4028D106" w14:textId="559085FF" w:rsidR="007D3604" w:rsidRDefault="00171AE7" w:rsidP="007D3604">
      <w:pPr>
        <w:spacing w:line="480" w:lineRule="auto"/>
      </w:pPr>
      <w:r>
        <w:tab/>
      </w:r>
      <w:r>
        <w:tab/>
      </w:r>
      <w:r>
        <w:tab/>
      </w:r>
      <w:r>
        <w:tab/>
      </w:r>
      <m:oMath>
        <m:sSub>
          <m:sSubPr>
            <m:ctrlPr>
              <w:ins w:id="16" w:author="Jason Gao" w:date="2019-11-18T09:54:00Z">
                <w:rPr>
                  <w:rFonts w:ascii="Cambria Math" w:hAnsi="Cambria Math"/>
                  <w:i/>
                </w:rPr>
              </w:ins>
            </m:ctrlPr>
          </m:sSubPr>
          <m:e>
            <m:r>
              <m:rPr>
                <m:nor/>
              </m:rPr>
              <m:t>Li</m:t>
            </m:r>
          </m:e>
          <m:sub>
            <m:r>
              <m:rPr>
                <m:nor/>
              </m:rPr>
              <m:t>x1</m:t>
            </m:r>
          </m:sub>
        </m:sSub>
        <m:r>
          <m:rPr>
            <m:nor/>
          </m:rPr>
          <m:t>Co</m:t>
        </m:r>
        <m:sSub>
          <m:sSubPr>
            <m:ctrlPr>
              <w:ins w:id="17" w:author="Jason Gao" w:date="2019-11-18T09:54:00Z">
                <w:rPr>
                  <w:rFonts w:ascii="Cambria Math" w:hAnsi="Cambria Math"/>
                  <w:i/>
                </w:rPr>
              </w:ins>
            </m:ctrlPr>
          </m:sSubPr>
          <m:e>
            <m:r>
              <m:rPr>
                <m:nor/>
              </m:rPr>
              <m:t>O</m:t>
            </m:r>
          </m:e>
          <m:sub>
            <m:r>
              <m:rPr>
                <m:nor/>
              </m:rPr>
              <m:t>2</m:t>
            </m:r>
          </m:sub>
        </m:sSub>
        <m:r>
          <m:rPr>
            <m:nor/>
          </m:rPr>
          <m:t xml:space="preserve"> </m:t>
        </m:r>
        <m:r>
          <m:rPr>
            <m:nor/>
          </m:rPr>
          <w:rPr>
            <w:rFonts w:ascii="Cambria Math" w:hAnsi="Cambria Math" w:cs="Cambria Math"/>
          </w:rPr>
          <m:t>⇔</m:t>
        </m:r>
        <m:r>
          <m:rPr>
            <m:nor/>
          </m:rPr>
          <m:t xml:space="preserve"> </m:t>
        </m:r>
        <m:sSub>
          <m:sSubPr>
            <m:ctrlPr>
              <w:ins w:id="18" w:author="Jason Gao" w:date="2019-11-18T09:54:00Z">
                <w:rPr>
                  <w:rFonts w:ascii="Cambria Math" w:hAnsi="Cambria Math"/>
                  <w:i/>
                </w:rPr>
              </w:ins>
            </m:ctrlPr>
          </m:sSubPr>
          <m:e>
            <m:r>
              <m:rPr>
                <m:nor/>
              </m:rPr>
              <m:t>Li</m:t>
            </m:r>
          </m:e>
          <m:sub>
            <m:r>
              <m:rPr>
                <m:nor/>
              </m:rPr>
              <m:t>x2</m:t>
            </m:r>
          </m:sub>
        </m:sSub>
        <m:r>
          <m:rPr>
            <m:nor/>
          </m:rPr>
          <m:t>Co</m:t>
        </m:r>
        <m:sSub>
          <m:sSubPr>
            <m:ctrlPr>
              <w:ins w:id="19" w:author="Jason Gao" w:date="2019-11-18T09:54:00Z">
                <w:rPr>
                  <w:rFonts w:ascii="Cambria Math" w:hAnsi="Cambria Math"/>
                  <w:i/>
                </w:rPr>
              </w:ins>
            </m:ctrlPr>
          </m:sSubPr>
          <m:e>
            <m:r>
              <m:rPr>
                <m:nor/>
              </m:rPr>
              <m:t>O</m:t>
            </m:r>
          </m:e>
          <m:sub>
            <m:r>
              <m:rPr>
                <m:nor/>
              </m:rPr>
              <m:t>2</m:t>
            </m:r>
          </m:sub>
        </m:sSub>
        <m:r>
          <m:rPr>
            <m:nor/>
          </m:rPr>
          <m:t xml:space="preserve"> + </m:t>
        </m:r>
        <m:sSup>
          <m:sSupPr>
            <m:ctrlPr>
              <w:ins w:id="20" w:author="Jason Gao" w:date="2019-11-18T09:54:00Z">
                <w:rPr>
                  <w:rFonts w:ascii="Cambria Math" w:hAnsi="Cambria Math"/>
                  <w:i/>
                </w:rPr>
              </w:ins>
            </m:ctrlPr>
          </m:sSupPr>
          <m:e>
            <m:r>
              <m:rPr>
                <m:nor/>
              </m:rPr>
              <m:t>ΔxLi</m:t>
            </m:r>
          </m:e>
          <m:sup>
            <m:r>
              <m:rPr>
                <m:nor/>
              </m:rPr>
              <m:t>+</m:t>
            </m:r>
          </m:sup>
        </m:sSup>
        <m:r>
          <m:rPr>
            <m:nor/>
          </m:rPr>
          <m:t xml:space="preserve"> +</m:t>
        </m:r>
        <m:sSup>
          <m:sSupPr>
            <m:ctrlPr>
              <w:ins w:id="21" w:author="Jason Gao" w:date="2019-11-18T09:54:00Z">
                <w:rPr>
                  <w:rFonts w:ascii="Cambria Math" w:hAnsi="Cambria Math"/>
                  <w:i/>
                </w:rPr>
              </w:ins>
            </m:ctrlPr>
          </m:sSupPr>
          <m:e>
            <m:r>
              <m:rPr>
                <m:nor/>
              </m:rPr>
              <m:t xml:space="preserve"> Δxe</m:t>
            </m:r>
          </m:e>
          <m:sup>
            <m:r>
              <m:rPr>
                <m:nor/>
              </m:rPr>
              <m:t>-</m:t>
            </m:r>
          </m:sup>
        </m:sSup>
        <m:r>
          <w:rPr>
            <w:rFonts w:ascii="Cambria Math" w:hAnsi="Cambria Math"/>
          </w:rPr>
          <m:t xml:space="preserve"> </m:t>
        </m:r>
      </m:oMath>
      <w:r>
        <w:tab/>
        <w:t xml:space="preserve">                      (1)</w:t>
      </w:r>
      <w:sdt>
        <w:sdtPr>
          <w:id w:val="-2136013705"/>
          <w:citation/>
        </w:sdtPr>
        <w:sdtEndPr/>
        <w:sdtContent>
          <w:r w:rsidR="002D4234">
            <w:fldChar w:fldCharType="begin"/>
          </w:r>
          <w:r w:rsidR="002D4234">
            <w:instrText xml:space="preserve"> CITATION Kri \l 1033 </w:instrText>
          </w:r>
          <w:r w:rsidR="002D4234">
            <w:fldChar w:fldCharType="separate"/>
          </w:r>
          <w:r w:rsidR="00BF6D49">
            <w:rPr>
              <w:noProof/>
            </w:rPr>
            <w:t xml:space="preserve"> </w:t>
          </w:r>
          <w:r w:rsidR="00BF6D49" w:rsidRPr="00BF6D49">
            <w:rPr>
              <w:noProof/>
            </w:rPr>
            <w:t>[7]</w:t>
          </w:r>
          <w:r w:rsidR="002D4234">
            <w:fldChar w:fldCharType="end"/>
          </w:r>
        </w:sdtContent>
      </w:sdt>
    </w:p>
    <w:p w14:paraId="426706DF" w14:textId="3ED1F38F" w:rsidR="00474CB4" w:rsidRPr="00474CB4" w:rsidRDefault="00AF3390" w:rsidP="0049635F">
      <w:pPr>
        <w:spacing w:line="480" w:lineRule="auto"/>
      </w:pPr>
      <w:r>
        <w:t>Where</w:t>
      </w:r>
      <w:r w:rsidR="00EC7A13">
        <w:t xml:space="preserve"> </w:t>
      </w:r>
      <m:oMath>
        <m:sSub>
          <m:sSubPr>
            <m:ctrlPr>
              <w:ins w:id="22" w:author="Jason Gao" w:date="2019-11-18T09:54:00Z">
                <w:rPr>
                  <w:rFonts w:ascii="Cambria Math" w:hAnsi="Cambria Math"/>
                  <w:i/>
                </w:rPr>
              </w:ins>
            </m:ctrlPr>
          </m:sSubPr>
          <m:e>
            <m:r>
              <m:rPr>
                <m:nor/>
              </m:rPr>
              <m:t>Li</m:t>
            </m:r>
          </m:e>
          <m:sub>
            <m:r>
              <m:rPr>
                <m:nor/>
              </m:rPr>
              <m:t>x1</m:t>
            </m:r>
          </m:sub>
        </m:sSub>
        <m:r>
          <m:rPr>
            <m:nor/>
          </m:rPr>
          <m:t>Co</m:t>
        </m:r>
        <m:sSub>
          <m:sSubPr>
            <m:ctrlPr>
              <w:ins w:id="23" w:author="Jason Gao" w:date="2019-11-18T09:54:00Z">
                <w:rPr>
                  <w:rFonts w:ascii="Cambria Math" w:hAnsi="Cambria Math"/>
                  <w:i/>
                </w:rPr>
              </w:ins>
            </m:ctrlPr>
          </m:sSubPr>
          <m:e>
            <m:r>
              <m:rPr>
                <m:nor/>
              </m:rPr>
              <m:t>O</m:t>
            </m:r>
          </m:e>
          <m:sub>
            <m:r>
              <m:rPr>
                <m:nor/>
              </m:rPr>
              <m:t>2</m:t>
            </m:r>
          </m:sub>
        </m:sSub>
      </m:oMath>
      <w:r w:rsidR="00EC7A13">
        <w:t xml:space="preserve"> is the original molecule, </w:t>
      </w:r>
      <m:oMath>
        <m:sSub>
          <m:sSubPr>
            <m:ctrlPr>
              <w:ins w:id="24" w:author="Jason Gao" w:date="2019-11-18T09:54:00Z">
                <w:rPr>
                  <w:rFonts w:ascii="Cambria Math" w:hAnsi="Cambria Math"/>
                  <w:i/>
                </w:rPr>
              </w:ins>
            </m:ctrlPr>
          </m:sSubPr>
          <m:e>
            <m:r>
              <m:rPr>
                <m:nor/>
              </m:rPr>
              <m:t>Li</m:t>
            </m:r>
          </m:e>
          <m:sub>
            <m:r>
              <m:rPr>
                <m:nor/>
              </m:rPr>
              <m:t>x2</m:t>
            </m:r>
          </m:sub>
        </m:sSub>
        <m:r>
          <m:rPr>
            <m:nor/>
          </m:rPr>
          <m:t>Co</m:t>
        </m:r>
        <m:sSub>
          <m:sSubPr>
            <m:ctrlPr>
              <w:ins w:id="25" w:author="Jason Gao" w:date="2019-11-18T09:54:00Z">
                <w:rPr>
                  <w:rFonts w:ascii="Cambria Math" w:hAnsi="Cambria Math"/>
                  <w:i/>
                </w:rPr>
              </w:ins>
            </m:ctrlPr>
          </m:sSubPr>
          <m:e>
            <m:r>
              <m:rPr>
                <m:nor/>
              </m:rPr>
              <m:t>O</m:t>
            </m:r>
          </m:e>
          <m:sub>
            <m:r>
              <m:rPr>
                <m:nor/>
              </m:rPr>
              <m:t>2</m:t>
            </m:r>
          </m:sub>
        </m:sSub>
      </m:oMath>
      <w:r w:rsidR="00EC7A13">
        <w:t xml:space="preserve"> is the molecule after losing lithium </w:t>
      </w:r>
      <w:r w:rsidR="00582471">
        <w:t>cations</w:t>
      </w:r>
      <w:r w:rsidR="00EC7A13">
        <w:t xml:space="preserve">, </w:t>
      </w:r>
      <m:oMath>
        <m:sSup>
          <m:sSupPr>
            <m:ctrlPr>
              <w:ins w:id="26" w:author="Jason Gao" w:date="2019-11-18T09:54:00Z">
                <w:rPr>
                  <w:rFonts w:ascii="Cambria Math" w:hAnsi="Cambria Math"/>
                  <w:i/>
                </w:rPr>
              </w:ins>
            </m:ctrlPr>
          </m:sSupPr>
          <m:e>
            <m:r>
              <m:rPr>
                <m:nor/>
              </m:rPr>
              <m:t>ΔxLi</m:t>
            </m:r>
          </m:e>
          <m:sup>
            <m:r>
              <m:rPr>
                <m:nor/>
              </m:rPr>
              <m:t>+</m:t>
            </m:r>
          </m:sup>
        </m:sSup>
      </m:oMath>
      <w:r w:rsidR="00EC7A13">
        <w:t xml:space="preserve"> is the number of lithium </w:t>
      </w:r>
      <w:r w:rsidR="00754DFA">
        <w:t>cation</w:t>
      </w:r>
      <w:r w:rsidR="00CF2D24">
        <w:t>s</w:t>
      </w:r>
      <w:r w:rsidR="00754DFA">
        <w:t xml:space="preserve"> </w:t>
      </w:r>
      <w:r w:rsidR="00EC7A13">
        <w:t xml:space="preserve">given up, and </w:t>
      </w:r>
      <m:oMath>
        <m:sSup>
          <m:sSupPr>
            <m:ctrlPr>
              <w:ins w:id="27" w:author="Jason Gao" w:date="2019-11-18T09:54:00Z">
                <w:rPr>
                  <w:rFonts w:ascii="Cambria Math" w:hAnsi="Cambria Math"/>
                  <w:i/>
                </w:rPr>
              </w:ins>
            </m:ctrlPr>
          </m:sSupPr>
          <m:e>
            <m:r>
              <m:rPr>
                <m:nor/>
              </m:rPr>
              <m:t xml:space="preserve"> Δxe</m:t>
            </m:r>
          </m:e>
          <m:sup>
            <m:r>
              <m:rPr>
                <m:nor/>
              </m:rPr>
              <m:t>-</m:t>
            </m:r>
          </m:sup>
        </m:sSup>
      </m:oMath>
      <w:r w:rsidR="00EC7A13">
        <w:t xml:space="preserve"> is the number of electrons given up by lithium </w:t>
      </w:r>
      <w:r w:rsidR="005315F6">
        <w:t>cations</w:t>
      </w:r>
      <w:r w:rsidR="0065001F">
        <w:t xml:space="preserve">. </w:t>
      </w:r>
      <w:r w:rsidR="003B1015">
        <w:t>This equation shows that the LiCoO</w:t>
      </w:r>
      <w:r w:rsidR="00CF0EE3">
        <w:rPr>
          <w:vertAlign w:val="subscript"/>
        </w:rPr>
        <w:t>2</w:t>
      </w:r>
      <w:r w:rsidR="003B1015">
        <w:t xml:space="preserve"> molecule releases a finite </w:t>
      </w:r>
      <w:r w:rsidR="00A77B42">
        <w:t>number</w:t>
      </w:r>
      <w:r w:rsidR="003B1015">
        <w:t xml:space="preserve"> of lithium </w:t>
      </w:r>
      <w:r w:rsidR="00A77B42">
        <w:t>cations</w:t>
      </w:r>
      <w:r w:rsidR="009833AB">
        <w:t xml:space="preserve"> </w:t>
      </w:r>
      <w:r w:rsidR="00F6399E">
        <w:t>where</w:t>
      </w:r>
      <w:r w:rsidR="009833AB">
        <w:t xml:space="preserve"> each ion has it</w:t>
      </w:r>
      <w:r w:rsidR="00B257D2">
        <w:t>s</w:t>
      </w:r>
      <w:r w:rsidR="009833AB">
        <w:t xml:space="preserve"> electron removed</w:t>
      </w:r>
      <w:r w:rsidR="003B1015">
        <w:t>.</w:t>
      </w:r>
      <w:r w:rsidR="009C0EC1">
        <w:t xml:space="preserve"> </w:t>
      </w:r>
    </w:p>
    <w:p w14:paraId="20964A60" w14:textId="0C8D8753" w:rsidR="00F41693" w:rsidRPr="00D93419" w:rsidRDefault="00F41693" w:rsidP="009D13AC">
      <w:pPr>
        <w:pStyle w:val="Heading3"/>
        <w:ind w:left="720" w:firstLine="720"/>
        <w:rPr>
          <w:rFonts w:ascii="Arial" w:hAnsi="Arial" w:cs="Arial"/>
          <w:color w:val="auto"/>
        </w:rPr>
      </w:pPr>
    </w:p>
    <w:p w14:paraId="035F49A2" w14:textId="4DFAA3BD" w:rsidR="00CF65C2" w:rsidRDefault="00E10CA1" w:rsidP="007D3604">
      <w:pPr>
        <w:spacing w:line="480" w:lineRule="auto"/>
      </w:pPr>
      <w:r>
        <w:t xml:space="preserve">In the </w:t>
      </w:r>
      <w:r w:rsidR="00F01E02">
        <w:t>anode</w:t>
      </w:r>
      <w:r>
        <w:t>, t</w:t>
      </w:r>
      <w:r w:rsidR="00715EBF">
        <w:t>he</w:t>
      </w:r>
      <w:r w:rsidR="009C0EC1">
        <w:t xml:space="preserve"> </w:t>
      </w:r>
      <w:r w:rsidR="00EC2B40">
        <w:t>C</w:t>
      </w:r>
      <w:r w:rsidR="00EC2B40">
        <w:rPr>
          <w:vertAlign w:val="subscript"/>
        </w:rPr>
        <w:t>6</w:t>
      </w:r>
      <w:r w:rsidR="009C0EC1">
        <w:t xml:space="preserve"> is the reducing agent and its reaction is shown in the following equation</w:t>
      </w:r>
    </w:p>
    <w:p w14:paraId="70B68263" w14:textId="49F45256" w:rsidR="003B1015" w:rsidRPr="003B1015" w:rsidRDefault="00136BCB" w:rsidP="00136BCB">
      <w:pPr>
        <w:spacing w:line="480" w:lineRule="auto"/>
        <w:jc w:val="center"/>
      </w:pPr>
      <w:r>
        <w:t xml:space="preserve">                                              </w:t>
      </w:r>
      <m:oMath>
        <m:sSub>
          <m:sSubPr>
            <m:ctrlPr>
              <w:ins w:id="28" w:author="Jason Gao" w:date="2019-11-18T09:54:00Z">
                <w:rPr>
                  <w:rFonts w:ascii="Cambria Math" w:hAnsi="Cambria Math"/>
                  <w:i/>
                </w:rPr>
              </w:ins>
            </m:ctrlPr>
          </m:sSubPr>
          <m:e>
            <m:r>
              <m:rPr>
                <m:nor/>
              </m:rPr>
              <m:t>C</m:t>
            </m:r>
          </m:e>
          <m:sub>
            <m:r>
              <m:rPr>
                <m:nor/>
              </m:rPr>
              <m:t>6</m:t>
            </m:r>
            <m:r>
              <m:rPr>
                <m:nor/>
              </m:rPr>
              <w:rPr>
                <w:rFonts w:ascii="Cambria Math"/>
              </w:rPr>
              <m:t xml:space="preserve"> </m:t>
            </m:r>
          </m:sub>
        </m:sSub>
        <m:r>
          <m:rPr>
            <m:nor/>
          </m:rPr>
          <m:t>+ Δx</m:t>
        </m:r>
        <m:sSup>
          <m:sSupPr>
            <m:ctrlPr>
              <w:ins w:id="29" w:author="Jason Gao" w:date="2019-11-18T09:54:00Z">
                <w:rPr>
                  <w:rFonts w:ascii="Cambria Math" w:hAnsi="Cambria Math"/>
                  <w:i/>
                </w:rPr>
              </w:ins>
            </m:ctrlPr>
          </m:sSupPr>
          <m:e>
            <m:r>
              <m:rPr>
                <m:nor/>
              </m:rPr>
              <m:t>Li</m:t>
            </m:r>
          </m:e>
          <m:sup>
            <m:r>
              <m:rPr>
                <m:nor/>
              </m:rPr>
              <m:t>+</m:t>
            </m:r>
          </m:sup>
        </m:sSup>
        <m:r>
          <m:rPr>
            <m:nor/>
          </m:rPr>
          <w:rPr>
            <w:rFonts w:ascii="Cambria Math"/>
          </w:rPr>
          <m:t xml:space="preserve"> </m:t>
        </m:r>
        <m:r>
          <m:rPr>
            <m:nor/>
          </m:rPr>
          <m:t>+</m:t>
        </m:r>
        <m:r>
          <m:rPr>
            <m:nor/>
          </m:rPr>
          <w:rPr>
            <w:rFonts w:ascii="Cambria Math"/>
          </w:rPr>
          <m:t xml:space="preserve"> </m:t>
        </m:r>
        <m:r>
          <m:rPr>
            <m:nor/>
          </m:rPr>
          <m:t>Δx</m:t>
        </m:r>
        <m:sSup>
          <m:sSupPr>
            <m:ctrlPr>
              <w:ins w:id="30" w:author="Jason Gao" w:date="2019-11-18T09:54:00Z">
                <w:rPr>
                  <w:rFonts w:ascii="Cambria Math" w:hAnsi="Cambria Math"/>
                  <w:i/>
                </w:rPr>
              </w:ins>
            </m:ctrlPr>
          </m:sSupPr>
          <m:e>
            <m:r>
              <m:rPr>
                <m:nor/>
              </m:rPr>
              <m:t>e</m:t>
            </m:r>
          </m:e>
          <m:sup>
            <m:r>
              <m:rPr>
                <m:nor/>
              </m:rPr>
              <m:t>-</m:t>
            </m:r>
          </m:sup>
        </m:sSup>
        <m:r>
          <m:rPr>
            <m:nor/>
          </m:rPr>
          <m:t xml:space="preserve"> </m:t>
        </m:r>
        <m:r>
          <m:rPr>
            <m:nor/>
          </m:rPr>
          <w:rPr>
            <w:rFonts w:ascii="Cambria Math" w:hAnsi="Cambria Math" w:cs="Cambria Math"/>
          </w:rPr>
          <m:t>⇔</m:t>
        </m:r>
        <m:r>
          <m:rPr>
            <m:nor/>
          </m:rPr>
          <m:t xml:space="preserve"> </m:t>
        </m:r>
        <m:sSub>
          <m:sSubPr>
            <m:ctrlPr>
              <w:ins w:id="31" w:author="Jason Gao" w:date="2019-11-18T09:54:00Z">
                <w:rPr>
                  <w:rFonts w:ascii="Cambria Math" w:hAnsi="Cambria Math"/>
                  <w:i/>
                </w:rPr>
              </w:ins>
            </m:ctrlPr>
          </m:sSubPr>
          <m:e>
            <m:r>
              <m:rPr>
                <m:nor/>
              </m:rPr>
              <m:t>Li</m:t>
            </m:r>
          </m:e>
          <m:sub>
            <m:r>
              <m:rPr>
                <m:nor/>
              </m:rPr>
              <m:t>Δx</m:t>
            </m:r>
          </m:sub>
        </m:sSub>
        <m:sSub>
          <m:sSubPr>
            <m:ctrlPr>
              <w:ins w:id="32" w:author="Jason Gao" w:date="2019-11-18T09:54:00Z">
                <w:rPr>
                  <w:rFonts w:ascii="Cambria Math" w:hAnsi="Cambria Math"/>
                  <w:i/>
                </w:rPr>
              </w:ins>
            </m:ctrlPr>
          </m:sSubPr>
          <m:e>
            <m:r>
              <m:rPr>
                <m:nor/>
              </m:rPr>
              <m:t>C</m:t>
            </m:r>
          </m:e>
          <m:sub>
            <m:r>
              <m:rPr>
                <m:nor/>
              </m:rPr>
              <m:t>6</m:t>
            </m:r>
          </m:sub>
        </m:sSub>
      </m:oMath>
      <w:r>
        <w:t xml:space="preserve">                                         (2)</w:t>
      </w:r>
      <w:sdt>
        <w:sdtPr>
          <w:id w:val="-432591189"/>
          <w:citation/>
        </w:sdtPr>
        <w:sdtEndPr/>
        <w:sdtContent>
          <w:r w:rsidR="002B2769">
            <w:fldChar w:fldCharType="begin"/>
          </w:r>
          <w:r w:rsidR="002B2769">
            <w:instrText xml:space="preserve"> CITATION Kri \l 1033 </w:instrText>
          </w:r>
          <w:r w:rsidR="002B2769">
            <w:fldChar w:fldCharType="separate"/>
          </w:r>
          <w:r w:rsidR="00BF6D49">
            <w:rPr>
              <w:noProof/>
            </w:rPr>
            <w:t xml:space="preserve"> </w:t>
          </w:r>
          <w:r w:rsidR="00BF6D49" w:rsidRPr="00BF6D49">
            <w:rPr>
              <w:noProof/>
            </w:rPr>
            <w:t>[7]</w:t>
          </w:r>
          <w:r w:rsidR="002B2769">
            <w:fldChar w:fldCharType="end"/>
          </w:r>
        </w:sdtContent>
      </w:sdt>
    </w:p>
    <w:p w14:paraId="61EADA62" w14:textId="678C7807" w:rsidR="00FB3A89" w:rsidRDefault="00305D65" w:rsidP="00422B0C">
      <w:pPr>
        <w:spacing w:line="480" w:lineRule="auto"/>
      </w:pPr>
      <w:r>
        <w:t>Where</w:t>
      </w:r>
      <w:r w:rsidR="003B1015">
        <w:t xml:space="preserve"> </w:t>
      </w:r>
      <w:r>
        <w:t>C</w:t>
      </w:r>
      <w:r>
        <w:rPr>
          <w:vertAlign w:val="subscript"/>
        </w:rPr>
        <w:t>6</w:t>
      </w:r>
      <w:r>
        <w:t xml:space="preserve"> is the carbon graphite, </w:t>
      </w:r>
      <m:oMath>
        <m:sSup>
          <m:sSupPr>
            <m:ctrlPr>
              <w:ins w:id="33" w:author="Jason Gao" w:date="2019-11-18T09:54:00Z">
                <w:rPr>
                  <w:rFonts w:ascii="Cambria Math" w:hAnsi="Cambria Math"/>
                  <w:i/>
                </w:rPr>
              </w:ins>
            </m:ctrlPr>
          </m:sSupPr>
          <m:e>
            <m:r>
              <m:rPr>
                <m:nor/>
              </m:rPr>
              <m:t>ΔxLi</m:t>
            </m:r>
          </m:e>
          <m:sup>
            <m:r>
              <m:rPr>
                <m:nor/>
              </m:rPr>
              <m:t>+</m:t>
            </m:r>
          </m:sup>
        </m:sSup>
      </m:oMath>
      <w:r>
        <w:t xml:space="preserve"> is the number of lithium </w:t>
      </w:r>
      <w:r w:rsidR="00E47269">
        <w:t>cations</w:t>
      </w:r>
      <w:r>
        <w:t xml:space="preserve"> taken in, </w:t>
      </w:r>
      <m:oMath>
        <m:r>
          <m:rPr>
            <m:nor/>
          </m:rPr>
          <m:t>Δx</m:t>
        </m:r>
        <m:sSup>
          <m:sSupPr>
            <m:ctrlPr>
              <w:ins w:id="34" w:author="Jason Gao" w:date="2019-11-18T09:54:00Z">
                <w:rPr>
                  <w:rFonts w:ascii="Cambria Math" w:hAnsi="Cambria Math"/>
                  <w:i/>
                </w:rPr>
              </w:ins>
            </m:ctrlPr>
          </m:sSupPr>
          <m:e>
            <m:r>
              <m:rPr>
                <m:nor/>
              </m:rPr>
              <m:t>e</m:t>
            </m:r>
          </m:e>
          <m:sup>
            <m:r>
              <m:rPr>
                <m:nor/>
              </m:rPr>
              <m:t>-</m:t>
            </m:r>
          </m:sup>
        </m:sSup>
      </m:oMath>
      <w:r>
        <w:t xml:space="preserve"> is the number of electrons given up by the lithium </w:t>
      </w:r>
      <w:r w:rsidR="00E47269">
        <w:t>cations</w:t>
      </w:r>
      <w:r w:rsidR="009035C1">
        <w:t xml:space="preserve">, and </w:t>
      </w:r>
      <m:oMath>
        <m:sSub>
          <m:sSubPr>
            <m:ctrlPr>
              <w:ins w:id="35" w:author="Jason Gao" w:date="2019-11-18T09:54:00Z">
                <w:rPr>
                  <w:rFonts w:ascii="Cambria Math" w:hAnsi="Cambria Math"/>
                  <w:i/>
                </w:rPr>
              </w:ins>
            </m:ctrlPr>
          </m:sSubPr>
          <m:e>
            <m:r>
              <m:rPr>
                <m:nor/>
              </m:rPr>
              <m:t>Li</m:t>
            </m:r>
          </m:e>
          <m:sub>
            <m:r>
              <m:rPr>
                <m:nor/>
              </m:rPr>
              <m:t>Δx</m:t>
            </m:r>
          </m:sub>
        </m:sSub>
        <m:sSub>
          <m:sSubPr>
            <m:ctrlPr>
              <w:ins w:id="36" w:author="Jason Gao" w:date="2019-11-18T09:54:00Z">
                <w:rPr>
                  <w:rFonts w:ascii="Cambria Math" w:hAnsi="Cambria Math"/>
                  <w:i/>
                </w:rPr>
              </w:ins>
            </m:ctrlPr>
          </m:sSubPr>
          <m:e>
            <m:r>
              <m:rPr>
                <m:nor/>
              </m:rPr>
              <m:t>C</m:t>
            </m:r>
          </m:e>
          <m:sub>
            <m:r>
              <m:rPr>
                <m:nor/>
              </m:rPr>
              <m:t>6</m:t>
            </m:r>
          </m:sub>
        </m:sSub>
      </m:oMath>
      <w:r w:rsidR="009035C1">
        <w:t xml:space="preserve"> is the carbon </w:t>
      </w:r>
      <w:r w:rsidR="00F022A0">
        <w:t>graphite</w:t>
      </w:r>
      <w:r w:rsidR="009035C1">
        <w:t xml:space="preserve"> with lithium</w:t>
      </w:r>
      <w:r w:rsidR="00897727">
        <w:t xml:space="preserve"> cations</w:t>
      </w:r>
      <w:r w:rsidR="009035C1">
        <w:t xml:space="preserve"> intercalated in it</w:t>
      </w:r>
      <w:r w:rsidR="003B1015">
        <w:t xml:space="preserve">. </w:t>
      </w:r>
      <w:r w:rsidR="005D39D5">
        <w:t>Intercalat</w:t>
      </w:r>
      <w:r w:rsidR="0036358D">
        <w:t>ion</w:t>
      </w:r>
      <w:r w:rsidR="008E6FDD">
        <w:fldChar w:fldCharType="begin"/>
      </w:r>
      <w:r w:rsidR="008E6FDD">
        <w:instrText xml:space="preserve"> TA \l "</w:instrText>
      </w:r>
      <w:r w:rsidR="008E6FDD" w:rsidRPr="00785C00">
        <w:instrText>Intercalation: Process where an ion is inserted into a crystalline lattice.</w:instrText>
      </w:r>
      <w:r w:rsidR="008E6FDD">
        <w:instrText xml:space="preserve">" \s "Intercalation" \c 1 </w:instrText>
      </w:r>
      <w:r w:rsidR="008E6FDD">
        <w:fldChar w:fldCharType="end"/>
      </w:r>
      <w:r w:rsidR="005D39D5">
        <w:t xml:space="preserve"> is a process where an ion is inserted into a crystal</w:t>
      </w:r>
      <w:r w:rsidR="0036358D">
        <w:t>line lattice</w:t>
      </w:r>
      <w:r w:rsidR="00C47AED">
        <w:t xml:space="preserve"> </w:t>
      </w:r>
      <w:sdt>
        <w:sdtPr>
          <w:id w:val="1324708753"/>
          <w:citation/>
        </w:sdtPr>
        <w:sdtEndPr/>
        <w:sdtContent>
          <w:r w:rsidR="00C47AED">
            <w:fldChar w:fldCharType="begin"/>
          </w:r>
          <w:r w:rsidR="000D1094">
            <w:instrText xml:space="preserve">CITATION Jac11 \l 1033 </w:instrText>
          </w:r>
          <w:r w:rsidR="00C47AED">
            <w:fldChar w:fldCharType="separate"/>
          </w:r>
          <w:r w:rsidR="00BF6D49" w:rsidRPr="00BF6D49">
            <w:rPr>
              <w:noProof/>
            </w:rPr>
            <w:t>[8]</w:t>
          </w:r>
          <w:r w:rsidR="00C47AED">
            <w:fldChar w:fldCharType="end"/>
          </w:r>
        </w:sdtContent>
      </w:sdt>
      <w:r w:rsidR="0036358D">
        <w:t>.</w:t>
      </w:r>
      <w:r w:rsidR="005D39D5">
        <w:t xml:space="preserve"> </w:t>
      </w:r>
      <w:r w:rsidR="003B1015">
        <w:t xml:space="preserve">This equation shows that </w:t>
      </w:r>
      <w:r w:rsidR="00F111B8">
        <w:t>C</w:t>
      </w:r>
      <w:r w:rsidR="00F111B8">
        <w:rPr>
          <w:vertAlign w:val="subscript"/>
        </w:rPr>
        <w:t>6</w:t>
      </w:r>
      <w:r w:rsidR="00F111B8">
        <w:t xml:space="preserve"> </w:t>
      </w:r>
      <w:r w:rsidR="003B1015">
        <w:t xml:space="preserve">is </w:t>
      </w:r>
      <w:r w:rsidR="00F111B8">
        <w:t>intercalating</w:t>
      </w:r>
      <w:r w:rsidR="003B1015">
        <w:t xml:space="preserve"> the released lithium </w:t>
      </w:r>
      <w:r w:rsidR="00F111B8">
        <w:t xml:space="preserve">cation </w:t>
      </w:r>
      <w:r w:rsidR="003B1015">
        <w:t xml:space="preserve">into its crystalline </w:t>
      </w:r>
      <w:r w:rsidR="00BE5DE7">
        <w:t>lattice.</w:t>
      </w:r>
      <w:r w:rsidR="003B1015">
        <w:t xml:space="preserve"> </w:t>
      </w:r>
    </w:p>
    <w:p w14:paraId="12E585CE" w14:textId="77777777" w:rsidR="00710BF5" w:rsidRDefault="00710BF5" w:rsidP="00422B0C">
      <w:pPr>
        <w:spacing w:line="480" w:lineRule="auto"/>
      </w:pPr>
    </w:p>
    <w:p w14:paraId="3AC1A77B" w14:textId="0E77DAE8" w:rsidR="00C47AED" w:rsidRDefault="000D7E99" w:rsidP="00422B0C">
      <w:pPr>
        <w:spacing w:line="480" w:lineRule="auto"/>
      </w:pPr>
      <w:r>
        <w:lastRenderedPageBreak/>
        <w:t>Figure 2</w:t>
      </w:r>
      <w:r w:rsidR="002A65A8">
        <w:t>.0</w:t>
      </w:r>
      <w:r>
        <w:t xml:space="preserve"> </w:t>
      </w:r>
      <w:r w:rsidR="00C47AED">
        <w:t xml:space="preserve">shows that </w:t>
      </w:r>
      <w:r w:rsidR="0026730B">
        <w:t>LiCoO</w:t>
      </w:r>
      <w:r w:rsidR="0026730B">
        <w:rPr>
          <w:vertAlign w:val="subscript"/>
        </w:rPr>
        <w:t>2</w:t>
      </w:r>
      <w:r w:rsidR="0026730B">
        <w:t xml:space="preserve"> </w:t>
      </w:r>
      <w:r w:rsidR="00C47AED">
        <w:t>is the cathode, C</w:t>
      </w:r>
      <w:r w:rsidR="00C47AED">
        <w:rPr>
          <w:vertAlign w:val="subscript"/>
        </w:rPr>
        <w:t xml:space="preserve">6 </w:t>
      </w:r>
      <w:r w:rsidR="00C47AED">
        <w:t>is the anode</w:t>
      </w:r>
      <w:r w:rsidR="0047103B">
        <w:t>,</w:t>
      </w:r>
      <w:r w:rsidR="00DC35A7">
        <w:t xml:space="preserve"> and</w:t>
      </w:r>
      <w:r w:rsidR="00BE0B49">
        <w:t xml:space="preserve"> LiPF</w:t>
      </w:r>
      <w:r w:rsidR="00BE0B49">
        <w:rPr>
          <w:vertAlign w:val="subscript"/>
        </w:rPr>
        <w:t>6</w:t>
      </w:r>
      <w:r w:rsidR="0047103B">
        <w:t xml:space="preserve"> </w:t>
      </w:r>
      <w:r w:rsidR="00BE0B49">
        <w:t>is the electrolyte</w:t>
      </w:r>
      <w:r w:rsidR="00E3346B">
        <w:t>. T</w:t>
      </w:r>
      <w:r w:rsidR="007A2158">
        <w:t xml:space="preserve">he dotted line down the middle is the </w:t>
      </w:r>
      <w:r w:rsidR="007A2158" w:rsidRPr="00320556">
        <w:t>C</w:t>
      </w:r>
      <w:r w:rsidR="007A2158" w:rsidRPr="006467F9">
        <w:rPr>
          <w:vertAlign w:val="subscript"/>
        </w:rPr>
        <w:t>2</w:t>
      </w:r>
      <w:r w:rsidR="007A2158" w:rsidRPr="00320556">
        <w:t>H</w:t>
      </w:r>
      <w:r w:rsidR="007A2158" w:rsidRPr="006467F9">
        <w:rPr>
          <w:vertAlign w:val="subscript"/>
        </w:rPr>
        <w:t>4</w:t>
      </w:r>
      <w:r w:rsidR="007A2158">
        <w:rPr>
          <w:vertAlign w:val="subscript"/>
        </w:rPr>
        <w:t xml:space="preserve"> </w:t>
      </w:r>
      <w:r w:rsidR="007A2158">
        <w:t>polyethylene separator</w:t>
      </w:r>
      <w:r w:rsidR="00E3346B">
        <w:t>,</w:t>
      </w:r>
      <w:r w:rsidR="00AE2C2B">
        <w:t xml:space="preserve"> </w:t>
      </w:r>
      <w:r w:rsidR="00C47AED">
        <w:t xml:space="preserve">and there is an external wire </w:t>
      </w:r>
      <w:r w:rsidR="002021F8">
        <w:t>between</w:t>
      </w:r>
      <w:r w:rsidR="00C47AED">
        <w:t xml:space="preserve"> the cathode and anode</w:t>
      </w:r>
      <w:r w:rsidR="002021F8">
        <w:t xml:space="preserve"> that connects the battery to the Tesla Model S</w:t>
      </w:r>
      <w:r w:rsidR="00C47AED">
        <w:t xml:space="preserve">.  </w:t>
      </w:r>
    </w:p>
    <w:p w14:paraId="150E760F" w14:textId="5E1F9C6B" w:rsidR="00C47AED" w:rsidRDefault="00C47AED" w:rsidP="00C47AED">
      <w:pPr>
        <w:spacing w:line="480" w:lineRule="auto"/>
        <w:jc w:val="center"/>
      </w:pPr>
      <w:r>
        <w:rPr>
          <w:noProof/>
        </w:rPr>
        <w:drawing>
          <wp:inline distT="0" distB="0" distL="0" distR="0" wp14:anchorId="1CD3DBA0" wp14:editId="5B88DF1D">
            <wp:extent cx="2639833" cy="2620470"/>
            <wp:effectExtent l="0" t="0" r="8255" b="889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662634" cy="2643104"/>
                    </a:xfrm>
                    <a:prstGeom prst="rect">
                      <a:avLst/>
                    </a:prstGeom>
                  </pic:spPr>
                </pic:pic>
              </a:graphicData>
            </a:graphic>
          </wp:inline>
        </w:drawing>
      </w:r>
    </w:p>
    <w:p w14:paraId="6196D21D" w14:textId="7D5D95FB" w:rsidR="006A40EC" w:rsidRDefault="006A40EC" w:rsidP="006A40EC">
      <w:pPr>
        <w:pStyle w:val="Caption"/>
        <w:jc w:val="center"/>
        <w:rPr>
          <w:sz w:val="20"/>
          <w:szCs w:val="20"/>
        </w:rPr>
      </w:pPr>
      <w:bookmarkStart w:id="37" w:name="_Toc25054759"/>
      <w:r w:rsidRPr="0050382A">
        <w:rPr>
          <w:sz w:val="20"/>
          <w:szCs w:val="20"/>
        </w:rPr>
        <w:t xml:space="preserve">Figure </w:t>
      </w:r>
      <w:r w:rsidRPr="0050382A">
        <w:rPr>
          <w:sz w:val="20"/>
          <w:szCs w:val="20"/>
        </w:rPr>
        <w:fldChar w:fldCharType="begin"/>
      </w:r>
      <w:r w:rsidRPr="0050382A">
        <w:rPr>
          <w:sz w:val="20"/>
          <w:szCs w:val="20"/>
        </w:rPr>
        <w:instrText xml:space="preserve"> SEQ Figure \* ARABIC </w:instrText>
      </w:r>
      <w:r w:rsidRPr="0050382A">
        <w:rPr>
          <w:sz w:val="20"/>
          <w:szCs w:val="20"/>
        </w:rPr>
        <w:fldChar w:fldCharType="separate"/>
      </w:r>
      <w:r w:rsidR="00D54E48">
        <w:rPr>
          <w:noProof/>
          <w:sz w:val="20"/>
          <w:szCs w:val="20"/>
        </w:rPr>
        <w:t>2</w:t>
      </w:r>
      <w:r w:rsidRPr="0050382A">
        <w:rPr>
          <w:sz w:val="20"/>
          <w:szCs w:val="20"/>
        </w:rPr>
        <w:fldChar w:fldCharType="end"/>
      </w:r>
      <w:r w:rsidRPr="0050382A">
        <w:rPr>
          <w:sz w:val="20"/>
          <w:szCs w:val="20"/>
        </w:rPr>
        <w:t xml:space="preserve">.0 Charging phase of a lithium-ion battery </w:t>
      </w:r>
      <w:r>
        <w:rPr>
          <w:sz w:val="20"/>
          <w:szCs w:val="20"/>
        </w:rPr>
        <w:t>[</w:t>
      </w:r>
      <w:r w:rsidR="00704CE9">
        <w:rPr>
          <w:sz w:val="20"/>
          <w:szCs w:val="20"/>
        </w:rPr>
        <w:t>7</w:t>
      </w:r>
      <w:r>
        <w:rPr>
          <w:sz w:val="20"/>
          <w:szCs w:val="20"/>
        </w:rPr>
        <w:t>, modified]</w:t>
      </w:r>
      <w:bookmarkEnd w:id="37"/>
    </w:p>
    <w:p w14:paraId="0A4FB519" w14:textId="77777777" w:rsidR="00AD7295" w:rsidRPr="00AD7295" w:rsidRDefault="00AD7295" w:rsidP="00AD7295"/>
    <w:p w14:paraId="2D38B136" w14:textId="14763392" w:rsidR="00B25526" w:rsidRDefault="00E50342" w:rsidP="00635097">
      <w:pPr>
        <w:spacing w:line="480" w:lineRule="auto"/>
      </w:pPr>
      <w:r>
        <w:t xml:space="preserve">Figure 2.0 </w:t>
      </w:r>
      <w:r w:rsidR="000D7E99">
        <w:t xml:space="preserve">is a visual representation of </w:t>
      </w:r>
      <w:r w:rsidR="0093141C">
        <w:t>eq.1 and eq.2</w:t>
      </w:r>
      <w:r w:rsidR="003736E0">
        <w:t xml:space="preserve">. It shows </w:t>
      </w:r>
      <w:r w:rsidR="000D7E99">
        <w:t>the</w:t>
      </w:r>
      <w:r w:rsidR="00937E2A">
        <w:t xml:space="preserve"> lithium </w:t>
      </w:r>
      <w:r w:rsidR="003736E0">
        <w:t>cations</w:t>
      </w:r>
      <w:r w:rsidR="00937E2A">
        <w:t xml:space="preserve"> flowing through the</w:t>
      </w:r>
      <w:r w:rsidR="00B54DF2">
        <w:t xml:space="preserve"> LiPF</w:t>
      </w:r>
      <w:r w:rsidR="00B54DF2">
        <w:rPr>
          <w:vertAlign w:val="subscript"/>
        </w:rPr>
        <w:t>6</w:t>
      </w:r>
      <w:r w:rsidR="00937E2A">
        <w:t xml:space="preserve"> </w:t>
      </w:r>
      <w:r w:rsidR="00B54DF2">
        <w:t>towards the C</w:t>
      </w:r>
      <w:r w:rsidR="00B54DF2">
        <w:rPr>
          <w:vertAlign w:val="subscript"/>
        </w:rPr>
        <w:t>6</w:t>
      </w:r>
      <w:r w:rsidR="00B54DF2">
        <w:t xml:space="preserve"> crystal lattice</w:t>
      </w:r>
      <w:r w:rsidR="00BB4BD2">
        <w:t xml:space="preserve"> anode</w:t>
      </w:r>
      <w:r w:rsidR="00B54DF2">
        <w:t xml:space="preserve">. At the same time, the electrons lost by the lithium cations flow along </w:t>
      </w:r>
      <w:r w:rsidR="00E3346B">
        <w:t>the</w:t>
      </w:r>
      <w:r w:rsidR="00B54DF2">
        <w:t xml:space="preserve"> </w:t>
      </w:r>
      <w:r w:rsidR="000D7E99">
        <w:t>external wire</w:t>
      </w:r>
      <w:r w:rsidR="0007173C">
        <w:t xml:space="preserve"> </w:t>
      </w:r>
      <w:r w:rsidR="00EC5BF3">
        <w:t>in the direction of conventional current</w:t>
      </w:r>
      <w:r w:rsidR="004168DE">
        <w:t xml:space="preserve"> towards the </w:t>
      </w:r>
      <w:r w:rsidR="00B54DF2">
        <w:t>C</w:t>
      </w:r>
      <w:r w:rsidR="00B54DF2">
        <w:rPr>
          <w:vertAlign w:val="subscript"/>
        </w:rPr>
        <w:t>6</w:t>
      </w:r>
      <w:r w:rsidR="00BB4BD2">
        <w:t xml:space="preserve"> anode</w:t>
      </w:r>
      <w:r w:rsidR="004168DE">
        <w:t xml:space="preserve">. </w:t>
      </w:r>
      <w:r w:rsidR="0019748C">
        <w:t>Conventional current</w:t>
      </w:r>
      <w:r w:rsidR="0019748C">
        <w:fldChar w:fldCharType="begin"/>
      </w:r>
      <w:r w:rsidR="0019748C">
        <w:instrText xml:space="preserve"> TA \l "</w:instrText>
      </w:r>
      <w:r w:rsidR="0019748C" w:rsidRPr="00E73A08">
        <w:instrText xml:space="preserve">Conventional current: Flow of </w:instrText>
      </w:r>
      <w:r w:rsidR="0019748C">
        <w:instrText xml:space="preserve">electrons </w:instrText>
      </w:r>
      <w:r w:rsidR="0019748C" w:rsidRPr="00E73A08">
        <w:instrText>from the cathode to the anode.</w:instrText>
      </w:r>
      <w:r w:rsidR="0019748C">
        <w:instrText xml:space="preserve">" \s "Conventional current" \c 1 </w:instrText>
      </w:r>
      <w:r w:rsidR="0019748C">
        <w:fldChar w:fldCharType="end"/>
      </w:r>
      <w:r w:rsidR="0019748C">
        <w:t xml:space="preserve"> is defined as a flow of electrons from the cathode to the anode. </w:t>
      </w:r>
      <w:r w:rsidR="00B54DF2">
        <w:t xml:space="preserve">The flow of electrons through this external wire creates current </w:t>
      </w:r>
      <w:r w:rsidR="00FE51AE">
        <w:t xml:space="preserve">and </w:t>
      </w:r>
      <w:r w:rsidR="00B44EF1">
        <w:t xml:space="preserve">charges the </w:t>
      </w:r>
      <w:r w:rsidR="001D44D2">
        <w:t>battery in the Tesla Model S</w:t>
      </w:r>
      <w:r w:rsidR="00B54DF2">
        <w:t>.</w:t>
      </w:r>
    </w:p>
    <w:p w14:paraId="15A52ACE" w14:textId="7C67CE3D" w:rsidR="00575BA7" w:rsidRDefault="00575BA7" w:rsidP="00635097">
      <w:pPr>
        <w:spacing w:line="480" w:lineRule="auto"/>
      </w:pPr>
    </w:p>
    <w:p w14:paraId="355FFD36" w14:textId="7EE71902" w:rsidR="00575BA7" w:rsidRDefault="00575BA7" w:rsidP="00635097">
      <w:pPr>
        <w:spacing w:line="480" w:lineRule="auto"/>
      </w:pPr>
    </w:p>
    <w:p w14:paraId="02B767DA" w14:textId="77777777" w:rsidR="00575BA7" w:rsidRDefault="00575BA7" w:rsidP="00635097">
      <w:pPr>
        <w:spacing w:line="480" w:lineRule="auto"/>
      </w:pPr>
    </w:p>
    <w:p w14:paraId="457BD05A" w14:textId="1B50B7F5" w:rsidR="00580B60" w:rsidRPr="00635097" w:rsidRDefault="00635097" w:rsidP="00635097">
      <w:pPr>
        <w:pStyle w:val="Heading3"/>
        <w:ind w:left="720" w:firstLine="720"/>
        <w:rPr>
          <w:rFonts w:ascii="Arial" w:hAnsi="Arial" w:cs="Arial"/>
          <w:color w:val="auto"/>
        </w:rPr>
      </w:pPr>
      <w:bookmarkStart w:id="38" w:name="_Toc25684891"/>
      <w:r w:rsidRPr="00635097">
        <w:rPr>
          <w:rFonts w:ascii="Arial" w:hAnsi="Arial" w:cs="Arial"/>
          <w:color w:val="auto"/>
        </w:rPr>
        <w:lastRenderedPageBreak/>
        <w:t xml:space="preserve">3.3.2 </w:t>
      </w:r>
      <w:r w:rsidR="00580B60" w:rsidRPr="00635097">
        <w:rPr>
          <w:rFonts w:ascii="Arial" w:hAnsi="Arial" w:cs="Arial"/>
          <w:color w:val="auto"/>
        </w:rPr>
        <w:t xml:space="preserve">Discharging </w:t>
      </w:r>
      <w:r w:rsidR="00C432C3">
        <w:rPr>
          <w:rFonts w:ascii="Arial" w:hAnsi="Arial" w:cs="Arial"/>
          <w:color w:val="auto"/>
        </w:rPr>
        <w:t>p</w:t>
      </w:r>
      <w:r w:rsidR="00BF647C" w:rsidRPr="00635097">
        <w:rPr>
          <w:rFonts w:ascii="Arial" w:hAnsi="Arial" w:cs="Arial"/>
          <w:color w:val="auto"/>
        </w:rPr>
        <w:t xml:space="preserve">hase of </w:t>
      </w:r>
      <w:r w:rsidR="00C432C3">
        <w:rPr>
          <w:rFonts w:ascii="Arial" w:hAnsi="Arial" w:cs="Arial"/>
          <w:color w:val="auto"/>
        </w:rPr>
        <w:t>l</w:t>
      </w:r>
      <w:r w:rsidR="00BF647C" w:rsidRPr="00635097">
        <w:rPr>
          <w:rFonts w:ascii="Arial" w:hAnsi="Arial" w:cs="Arial"/>
          <w:color w:val="auto"/>
        </w:rPr>
        <w:t>ithium-</w:t>
      </w:r>
      <w:r w:rsidR="00C432C3">
        <w:rPr>
          <w:rFonts w:ascii="Arial" w:hAnsi="Arial" w:cs="Arial"/>
          <w:color w:val="auto"/>
        </w:rPr>
        <w:t>i</w:t>
      </w:r>
      <w:r w:rsidR="00BF647C" w:rsidRPr="00635097">
        <w:rPr>
          <w:rFonts w:ascii="Arial" w:hAnsi="Arial" w:cs="Arial"/>
          <w:color w:val="auto"/>
        </w:rPr>
        <w:t xml:space="preserve">on </w:t>
      </w:r>
      <w:r w:rsidR="00C432C3">
        <w:rPr>
          <w:rFonts w:ascii="Arial" w:hAnsi="Arial" w:cs="Arial"/>
          <w:color w:val="auto"/>
        </w:rPr>
        <w:t>b</w:t>
      </w:r>
      <w:r w:rsidR="00BF647C" w:rsidRPr="00635097">
        <w:rPr>
          <w:rFonts w:ascii="Arial" w:hAnsi="Arial" w:cs="Arial"/>
          <w:color w:val="auto"/>
        </w:rPr>
        <w:t>attery</w:t>
      </w:r>
      <w:bookmarkEnd w:id="38"/>
    </w:p>
    <w:p w14:paraId="2E580A2F" w14:textId="745C1C04" w:rsidR="00580B60" w:rsidRDefault="00580B60" w:rsidP="00580B60">
      <w:pPr>
        <w:spacing w:line="480" w:lineRule="auto"/>
      </w:pPr>
    </w:p>
    <w:p w14:paraId="0CABB147" w14:textId="2295E597" w:rsidR="00580B60" w:rsidRDefault="008B7FE6" w:rsidP="00580B60">
      <w:pPr>
        <w:spacing w:line="480" w:lineRule="auto"/>
      </w:pPr>
      <w:r>
        <w:t>In the discharging phase, the reaction</w:t>
      </w:r>
      <w:r w:rsidR="00635097">
        <w:t>s at the cathode and anode</w:t>
      </w:r>
      <w:r>
        <w:t xml:space="preserve"> happen</w:t>
      </w:r>
      <w:r w:rsidR="00635097">
        <w:t xml:space="preserve"> in reverse</w:t>
      </w:r>
      <w:r>
        <w:t xml:space="preserve"> so </w:t>
      </w:r>
      <w:r w:rsidR="00A66A73">
        <w:t xml:space="preserve">the cathode reaction </w:t>
      </w:r>
      <w:r>
        <w:t xml:space="preserve">becomes  </w:t>
      </w:r>
    </w:p>
    <w:p w14:paraId="5A5E0BA6" w14:textId="46CCE485" w:rsidR="00580B60" w:rsidRDefault="00595D61" w:rsidP="00580B60">
      <w:r>
        <w:t xml:space="preserve">                                     </w:t>
      </w:r>
      <m:oMath>
        <m:r>
          <m:rPr>
            <m:nor/>
          </m:rPr>
          <m:t xml:space="preserve"> </m:t>
        </m:r>
        <m:sSub>
          <m:sSubPr>
            <m:ctrlPr>
              <w:ins w:id="39" w:author="Jason Gao" w:date="2019-11-18T09:54:00Z">
                <w:rPr>
                  <w:rFonts w:ascii="Cambria Math" w:hAnsi="Cambria Math"/>
                  <w:i/>
                </w:rPr>
              </w:ins>
            </m:ctrlPr>
          </m:sSubPr>
          <m:e>
            <m:r>
              <m:rPr>
                <m:nor/>
              </m:rPr>
              <m:t>Li</m:t>
            </m:r>
          </m:e>
          <m:sub>
            <m:r>
              <m:rPr>
                <m:nor/>
              </m:rPr>
              <m:t>x2</m:t>
            </m:r>
          </m:sub>
        </m:sSub>
        <m:r>
          <m:rPr>
            <m:nor/>
          </m:rPr>
          <m:t>Co</m:t>
        </m:r>
        <m:sSub>
          <m:sSubPr>
            <m:ctrlPr>
              <w:ins w:id="40" w:author="Jason Gao" w:date="2019-11-18T09:54:00Z">
                <w:rPr>
                  <w:rFonts w:ascii="Cambria Math" w:hAnsi="Cambria Math"/>
                  <w:i/>
                </w:rPr>
              </w:ins>
            </m:ctrlPr>
          </m:sSubPr>
          <m:e>
            <m:r>
              <m:rPr>
                <m:nor/>
              </m:rPr>
              <m:t>O</m:t>
            </m:r>
          </m:e>
          <m:sub>
            <m:r>
              <m:rPr>
                <m:nor/>
              </m:rPr>
              <m:t>2</m:t>
            </m:r>
          </m:sub>
        </m:sSub>
        <m:r>
          <m:rPr>
            <m:nor/>
          </m:rPr>
          <m:t xml:space="preserve"> + </m:t>
        </m:r>
        <m:sSup>
          <m:sSupPr>
            <m:ctrlPr>
              <w:ins w:id="41" w:author="Jason Gao" w:date="2019-11-18T09:54:00Z">
                <w:rPr>
                  <w:rFonts w:ascii="Cambria Math" w:hAnsi="Cambria Math"/>
                  <w:i/>
                </w:rPr>
              </w:ins>
            </m:ctrlPr>
          </m:sSupPr>
          <m:e>
            <m:r>
              <m:rPr>
                <m:nor/>
              </m:rPr>
              <m:t>ΔxLi</m:t>
            </m:r>
          </m:e>
          <m:sup>
            <m:r>
              <m:rPr>
                <m:nor/>
              </m:rPr>
              <m:t>+</m:t>
            </m:r>
          </m:sup>
        </m:sSup>
        <m:r>
          <m:rPr>
            <m:nor/>
          </m:rPr>
          <m:t xml:space="preserve"> +</m:t>
        </m:r>
        <m:sSup>
          <m:sSupPr>
            <m:ctrlPr>
              <w:ins w:id="42" w:author="Jason Gao" w:date="2019-11-18T09:54:00Z">
                <w:rPr>
                  <w:rFonts w:ascii="Cambria Math" w:hAnsi="Cambria Math"/>
                  <w:i/>
                </w:rPr>
              </w:ins>
            </m:ctrlPr>
          </m:sSupPr>
          <m:e>
            <m:r>
              <m:rPr>
                <m:nor/>
              </m:rPr>
              <m:t xml:space="preserve"> Δxe</m:t>
            </m:r>
          </m:e>
          <m:sup>
            <m:r>
              <m:rPr>
                <m:nor/>
              </m:rPr>
              <m:t>-</m:t>
            </m:r>
          </m:sup>
        </m:sSup>
        <m:r>
          <m:rPr>
            <m:nor/>
          </m:rPr>
          <w:rPr>
            <w:rFonts w:ascii="Cambria Math" w:hAnsi="Cambria Math" w:cs="Cambria Math"/>
          </w:rPr>
          <m:t xml:space="preserve"> ⇔ </m:t>
        </m:r>
        <m:sSub>
          <m:sSubPr>
            <m:ctrlPr>
              <w:ins w:id="43" w:author="Jason Gao" w:date="2019-11-18T09:54:00Z">
                <w:rPr>
                  <w:rFonts w:ascii="Cambria Math" w:hAnsi="Cambria Math"/>
                  <w:i/>
                </w:rPr>
              </w:ins>
            </m:ctrlPr>
          </m:sSubPr>
          <m:e>
            <m:r>
              <m:rPr>
                <m:nor/>
              </m:rPr>
              <m:t>Li</m:t>
            </m:r>
          </m:e>
          <m:sub>
            <m:r>
              <m:rPr>
                <m:nor/>
              </m:rPr>
              <m:t>x1</m:t>
            </m:r>
          </m:sub>
        </m:sSub>
        <m:r>
          <m:rPr>
            <m:nor/>
          </m:rPr>
          <m:t>Co</m:t>
        </m:r>
        <m:sSub>
          <m:sSubPr>
            <m:ctrlPr>
              <w:ins w:id="44" w:author="Jason Gao" w:date="2019-11-18T09:54:00Z">
                <w:rPr>
                  <w:rFonts w:ascii="Cambria Math" w:hAnsi="Cambria Math"/>
                  <w:i/>
                </w:rPr>
              </w:ins>
            </m:ctrlPr>
          </m:sSubPr>
          <m:e>
            <m:r>
              <m:rPr>
                <m:nor/>
              </m:rPr>
              <m:t>O</m:t>
            </m:r>
          </m:e>
          <m:sub>
            <m:r>
              <m:rPr>
                <m:nor/>
              </m:rPr>
              <m:t>2</m:t>
            </m:r>
          </m:sub>
        </m:sSub>
        <m:r>
          <m:rPr>
            <m:nor/>
          </m:rPr>
          <m:t xml:space="preserve"> </m:t>
        </m:r>
      </m:oMath>
      <w:r>
        <w:t xml:space="preserve">       </w:t>
      </w:r>
      <w:r w:rsidR="00A46B1E">
        <w:t xml:space="preserve">  </w:t>
      </w:r>
      <w:r w:rsidR="00B06BFA">
        <w:t xml:space="preserve">        </w:t>
      </w:r>
      <w:r>
        <w:t>(3)</w:t>
      </w:r>
      <w:r w:rsidR="00A46B1E">
        <w:t xml:space="preserve"> [7, modified]</w:t>
      </w:r>
    </w:p>
    <w:p w14:paraId="4CF528F5" w14:textId="77777777" w:rsidR="001B25C3" w:rsidRPr="008B7FE6" w:rsidRDefault="001B25C3" w:rsidP="00580B60"/>
    <w:p w14:paraId="1F704B62" w14:textId="77777777" w:rsidR="00250834" w:rsidRDefault="008B7FE6" w:rsidP="008B7FE6">
      <w:pPr>
        <w:spacing w:line="480" w:lineRule="auto"/>
      </w:pPr>
      <w:r>
        <w:t xml:space="preserve">Where the </w:t>
      </w:r>
      <w:r w:rsidR="00250834">
        <w:t>released</w:t>
      </w:r>
      <w:r>
        <w:t xml:space="preserve"> lithium </w:t>
      </w:r>
      <w:r w:rsidR="00A66A73">
        <w:t>cation</w:t>
      </w:r>
      <w:r>
        <w:t xml:space="preserve"> and electrons </w:t>
      </w:r>
      <w:r w:rsidR="007D6E6D">
        <w:t>return</w:t>
      </w:r>
      <w:r>
        <w:t xml:space="preserve"> to the cathode.</w:t>
      </w:r>
    </w:p>
    <w:p w14:paraId="3C2320A3" w14:textId="3208AD65" w:rsidR="008B7FE6" w:rsidRDefault="00A66A73" w:rsidP="008B7FE6">
      <w:pPr>
        <w:spacing w:line="480" w:lineRule="auto"/>
      </w:pPr>
      <w:r>
        <w:t>The anode reaction is also</w:t>
      </w:r>
      <w:r w:rsidR="007E6BC0">
        <w:t xml:space="preserve"> reversed</w:t>
      </w:r>
      <w:r w:rsidR="008B7FE6">
        <w:t xml:space="preserve"> and is shown by </w:t>
      </w:r>
    </w:p>
    <w:p w14:paraId="68CD9169" w14:textId="5D0688F4" w:rsidR="008B7FE6" w:rsidRDefault="00595D61" w:rsidP="008B7FE6">
      <w:pPr>
        <w:spacing w:line="480" w:lineRule="auto"/>
      </w:pPr>
      <w:r>
        <w:t xml:space="preserve">                                           </w:t>
      </w:r>
      <m:oMath>
        <m:sSub>
          <m:sSubPr>
            <m:ctrlPr>
              <w:ins w:id="45" w:author="Jason Gao" w:date="2019-11-18T09:54:00Z">
                <w:rPr>
                  <w:rFonts w:ascii="Cambria Math" w:hAnsi="Cambria Math"/>
                  <w:i/>
                </w:rPr>
              </w:ins>
            </m:ctrlPr>
          </m:sSubPr>
          <m:e>
            <m:r>
              <m:rPr>
                <m:nor/>
              </m:rPr>
              <m:t>Li</m:t>
            </m:r>
          </m:e>
          <m:sub>
            <m:r>
              <m:rPr>
                <m:nor/>
              </m:rPr>
              <m:t>Δx</m:t>
            </m:r>
          </m:sub>
        </m:sSub>
        <m:sSub>
          <m:sSubPr>
            <m:ctrlPr>
              <w:ins w:id="46" w:author="Jason Gao" w:date="2019-11-18T09:54:00Z">
                <w:rPr>
                  <w:rFonts w:ascii="Cambria Math" w:hAnsi="Cambria Math"/>
                  <w:i/>
                </w:rPr>
              </w:ins>
            </m:ctrlPr>
          </m:sSubPr>
          <m:e>
            <m:r>
              <m:rPr>
                <m:nor/>
              </m:rPr>
              <m:t>C</m:t>
            </m:r>
          </m:e>
          <m:sub>
            <m:r>
              <m:rPr>
                <m:nor/>
              </m:rPr>
              <m:t>6</m:t>
            </m:r>
          </m:sub>
        </m:sSub>
        <m:r>
          <w:rPr>
            <w:rFonts w:ascii="Cambria Math" w:hAnsi="Cambria Math"/>
          </w:rPr>
          <m:t xml:space="preserve"> </m:t>
        </m:r>
        <m:r>
          <m:rPr>
            <m:nor/>
          </m:rPr>
          <w:rPr>
            <w:rFonts w:ascii="Cambria Math" w:hAnsi="Cambria Math" w:cs="Cambria Math"/>
          </w:rPr>
          <m:t>⇔</m:t>
        </m:r>
        <m:r>
          <m:rPr>
            <m:nor/>
          </m:rPr>
          <m:t xml:space="preserve"> </m:t>
        </m:r>
        <m:sSub>
          <m:sSubPr>
            <m:ctrlPr>
              <w:ins w:id="47" w:author="Jason Gao" w:date="2019-11-18T09:54:00Z">
                <w:rPr>
                  <w:rFonts w:ascii="Cambria Math" w:hAnsi="Cambria Math"/>
                  <w:i/>
                </w:rPr>
              </w:ins>
            </m:ctrlPr>
          </m:sSubPr>
          <m:e>
            <m:r>
              <m:rPr>
                <m:nor/>
              </m:rPr>
              <m:t>C</m:t>
            </m:r>
          </m:e>
          <m:sub>
            <m:r>
              <m:rPr>
                <m:nor/>
              </m:rPr>
              <m:t xml:space="preserve">6 </m:t>
            </m:r>
          </m:sub>
        </m:sSub>
        <m:r>
          <m:rPr>
            <m:nor/>
          </m:rPr>
          <m:t>+ Δx</m:t>
        </m:r>
        <m:sSup>
          <m:sSupPr>
            <m:ctrlPr>
              <w:ins w:id="48" w:author="Jason Gao" w:date="2019-11-18T09:54:00Z">
                <w:rPr>
                  <w:rFonts w:ascii="Cambria Math" w:hAnsi="Cambria Math"/>
                  <w:i/>
                </w:rPr>
              </w:ins>
            </m:ctrlPr>
          </m:sSupPr>
          <m:e>
            <m:r>
              <m:rPr>
                <m:nor/>
              </m:rPr>
              <m:t>Li</m:t>
            </m:r>
          </m:e>
          <m:sup>
            <m:r>
              <m:rPr>
                <m:nor/>
              </m:rPr>
              <m:t>+</m:t>
            </m:r>
          </m:sup>
        </m:sSup>
        <m:r>
          <m:rPr>
            <m:nor/>
          </m:rPr>
          <m:t xml:space="preserve"> + Δx</m:t>
        </m:r>
        <m:sSup>
          <m:sSupPr>
            <m:ctrlPr>
              <w:ins w:id="49" w:author="Jason Gao" w:date="2019-11-18T09:54:00Z">
                <w:rPr>
                  <w:rFonts w:ascii="Cambria Math" w:hAnsi="Cambria Math"/>
                  <w:i/>
                </w:rPr>
              </w:ins>
            </m:ctrlPr>
          </m:sSupPr>
          <m:e>
            <m:r>
              <m:rPr>
                <m:nor/>
              </m:rPr>
              <m:t>e</m:t>
            </m:r>
          </m:e>
          <m:sup>
            <m:r>
              <m:rPr>
                <m:nor/>
              </m:rPr>
              <m:t>-</m:t>
            </m:r>
          </m:sup>
        </m:sSup>
        <m:r>
          <w:rPr>
            <w:rFonts w:ascii="Cambria Math" w:hAnsi="Cambria Math"/>
          </w:rPr>
          <m:t xml:space="preserve">  </m:t>
        </m:r>
      </m:oMath>
      <w:r>
        <w:t xml:space="preserve">                 </w:t>
      </w:r>
      <w:r w:rsidR="00B06BFA">
        <w:t xml:space="preserve">          </w:t>
      </w:r>
      <w:r w:rsidR="00A46B1E">
        <w:t>(4) [7, modified]</w:t>
      </w:r>
    </w:p>
    <w:p w14:paraId="13E244C5" w14:textId="4BA1CB10" w:rsidR="00F57A01" w:rsidRDefault="008B7FE6" w:rsidP="00F57A01">
      <w:pPr>
        <w:spacing w:line="480" w:lineRule="auto"/>
      </w:pPr>
      <w:r>
        <w:t xml:space="preserve">Where the lithium </w:t>
      </w:r>
      <w:r w:rsidR="00DC6DFD">
        <w:t>cations</w:t>
      </w:r>
      <w:r>
        <w:t xml:space="preserve"> and electrons </w:t>
      </w:r>
      <w:r w:rsidR="00DC6DFD">
        <w:t xml:space="preserve">return </w:t>
      </w:r>
      <w:r>
        <w:t xml:space="preserve">to the cathode. </w:t>
      </w:r>
    </w:p>
    <w:p w14:paraId="2DCCC282" w14:textId="7D7FA841" w:rsidR="0091670A" w:rsidRDefault="0091670A" w:rsidP="0091670A">
      <w:pPr>
        <w:spacing w:line="480" w:lineRule="auto"/>
      </w:pPr>
      <w:r>
        <w:t>Figure 3.0 shows that LiCoO</w:t>
      </w:r>
      <w:r>
        <w:rPr>
          <w:vertAlign w:val="subscript"/>
        </w:rPr>
        <w:t>2</w:t>
      </w:r>
      <w:r>
        <w:t xml:space="preserve"> is the cathode, C</w:t>
      </w:r>
      <w:r>
        <w:rPr>
          <w:vertAlign w:val="subscript"/>
        </w:rPr>
        <w:t xml:space="preserve">6 </w:t>
      </w:r>
      <w:r>
        <w:t xml:space="preserve">is the anode, </w:t>
      </w:r>
      <w:r w:rsidR="004509C0">
        <w:t xml:space="preserve">and </w:t>
      </w:r>
      <w:r>
        <w:t>LiPF</w:t>
      </w:r>
      <w:r>
        <w:rPr>
          <w:vertAlign w:val="subscript"/>
        </w:rPr>
        <w:t>6</w:t>
      </w:r>
      <w:r>
        <w:t xml:space="preserve"> is the electrolyte</w:t>
      </w:r>
      <w:r w:rsidR="004509C0">
        <w:t>. T</w:t>
      </w:r>
      <w:r>
        <w:t xml:space="preserve">he dotted line down the middle is the </w:t>
      </w:r>
      <w:r w:rsidRPr="00320556">
        <w:t>C</w:t>
      </w:r>
      <w:r w:rsidRPr="006467F9">
        <w:rPr>
          <w:vertAlign w:val="subscript"/>
        </w:rPr>
        <w:t>2</w:t>
      </w:r>
      <w:r w:rsidRPr="00320556">
        <w:t>H</w:t>
      </w:r>
      <w:r w:rsidRPr="006467F9">
        <w:rPr>
          <w:vertAlign w:val="subscript"/>
        </w:rPr>
        <w:t>4</w:t>
      </w:r>
      <w:r>
        <w:rPr>
          <w:vertAlign w:val="subscript"/>
        </w:rPr>
        <w:t xml:space="preserve"> </w:t>
      </w:r>
      <w:r>
        <w:t xml:space="preserve">polyethylene separator, and there is an external wire </w:t>
      </w:r>
      <w:r w:rsidR="00D06C50">
        <w:t>between</w:t>
      </w:r>
      <w:r>
        <w:t xml:space="preserve"> the cathode and anode</w:t>
      </w:r>
      <w:r w:rsidR="004858E2">
        <w:t xml:space="preserve"> </w:t>
      </w:r>
      <w:r w:rsidR="00D06C50">
        <w:t xml:space="preserve">that </w:t>
      </w:r>
      <w:r w:rsidR="000A2953">
        <w:t>connects the battery to the Tesla Model S.</w:t>
      </w:r>
      <w:r>
        <w:t xml:space="preserve"> </w:t>
      </w:r>
    </w:p>
    <w:p w14:paraId="1DCF1E5E" w14:textId="3E760EB5" w:rsidR="0091670A" w:rsidRDefault="0091670A" w:rsidP="0091670A">
      <w:pPr>
        <w:spacing w:line="480" w:lineRule="auto"/>
        <w:jc w:val="center"/>
      </w:pPr>
      <w:r>
        <w:rPr>
          <w:noProof/>
        </w:rPr>
        <w:drawing>
          <wp:inline distT="0" distB="0" distL="0" distR="0" wp14:anchorId="521EFDAF" wp14:editId="49C3F0D9">
            <wp:extent cx="2911772" cy="2926080"/>
            <wp:effectExtent l="0" t="0" r="3175"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2920251" cy="2934601"/>
                    </a:xfrm>
                    <a:prstGeom prst="rect">
                      <a:avLst/>
                    </a:prstGeom>
                  </pic:spPr>
                </pic:pic>
              </a:graphicData>
            </a:graphic>
          </wp:inline>
        </w:drawing>
      </w:r>
    </w:p>
    <w:p w14:paraId="06B74560" w14:textId="7C1D7FC7" w:rsidR="00B80CB1" w:rsidRDefault="00B80CB1" w:rsidP="00B80CB1">
      <w:pPr>
        <w:pStyle w:val="Caption"/>
        <w:jc w:val="center"/>
        <w:rPr>
          <w:sz w:val="20"/>
          <w:szCs w:val="20"/>
        </w:rPr>
      </w:pPr>
      <w:bookmarkStart w:id="50" w:name="_Toc24571724"/>
      <w:bookmarkStart w:id="51" w:name="_Toc25054760"/>
      <w:r w:rsidRPr="0050382A">
        <w:rPr>
          <w:sz w:val="20"/>
          <w:szCs w:val="20"/>
        </w:rPr>
        <w:t xml:space="preserve">Figure </w:t>
      </w:r>
      <w:r w:rsidRPr="0050382A">
        <w:rPr>
          <w:sz w:val="20"/>
          <w:szCs w:val="20"/>
        </w:rPr>
        <w:fldChar w:fldCharType="begin"/>
      </w:r>
      <w:r w:rsidRPr="0050382A">
        <w:rPr>
          <w:sz w:val="20"/>
          <w:szCs w:val="20"/>
        </w:rPr>
        <w:instrText xml:space="preserve"> SEQ Figure \* ARABIC </w:instrText>
      </w:r>
      <w:r w:rsidRPr="0050382A">
        <w:rPr>
          <w:sz w:val="20"/>
          <w:szCs w:val="20"/>
        </w:rPr>
        <w:fldChar w:fldCharType="separate"/>
      </w:r>
      <w:r w:rsidR="00D54E48">
        <w:rPr>
          <w:noProof/>
          <w:sz w:val="20"/>
          <w:szCs w:val="20"/>
        </w:rPr>
        <w:t>3</w:t>
      </w:r>
      <w:r w:rsidRPr="0050382A">
        <w:rPr>
          <w:sz w:val="20"/>
          <w:szCs w:val="20"/>
        </w:rPr>
        <w:fldChar w:fldCharType="end"/>
      </w:r>
      <w:r w:rsidRPr="0050382A">
        <w:rPr>
          <w:sz w:val="20"/>
          <w:szCs w:val="20"/>
        </w:rPr>
        <w:t>.0 Discharging phase of a lithium-ion battery [</w:t>
      </w:r>
      <w:r w:rsidR="0097013A">
        <w:rPr>
          <w:sz w:val="20"/>
          <w:szCs w:val="20"/>
        </w:rPr>
        <w:t>7</w:t>
      </w:r>
      <w:r>
        <w:rPr>
          <w:sz w:val="20"/>
          <w:szCs w:val="20"/>
        </w:rPr>
        <w:t>, modified</w:t>
      </w:r>
      <w:r w:rsidRPr="0050382A">
        <w:rPr>
          <w:sz w:val="20"/>
          <w:szCs w:val="20"/>
        </w:rPr>
        <w:t>]</w:t>
      </w:r>
      <w:bookmarkEnd w:id="50"/>
      <w:bookmarkEnd w:id="51"/>
    </w:p>
    <w:p w14:paraId="296D1150" w14:textId="583DE88D" w:rsidR="0091670A" w:rsidRDefault="0091670A" w:rsidP="00595D61">
      <w:pPr>
        <w:spacing w:line="480" w:lineRule="auto"/>
      </w:pPr>
    </w:p>
    <w:p w14:paraId="629C8815" w14:textId="2B18356B" w:rsidR="00E40678" w:rsidRDefault="00595D61" w:rsidP="00DB08C9">
      <w:pPr>
        <w:spacing w:line="480" w:lineRule="auto"/>
      </w:pPr>
      <w:r>
        <w:lastRenderedPageBreak/>
        <w:t>Figure 3</w:t>
      </w:r>
      <w:r w:rsidR="003A029F">
        <w:t>.0</w:t>
      </w:r>
      <w:r>
        <w:t xml:space="preserve"> gives a visual representation of the reversed equations</w:t>
      </w:r>
      <w:r w:rsidR="004509C0">
        <w:t>,</w:t>
      </w:r>
      <w:r>
        <w:t xml:space="preserve"> eq.3 and eq.4</w:t>
      </w:r>
      <w:r w:rsidR="007E6BC0">
        <w:t>.</w:t>
      </w:r>
      <w:r w:rsidR="00EF1164">
        <w:t xml:space="preserve"> It shows the intercalated lithium cations breaking apart from C</w:t>
      </w:r>
      <w:r w:rsidR="00EF1164">
        <w:rPr>
          <w:vertAlign w:val="subscript"/>
        </w:rPr>
        <w:t>6</w:t>
      </w:r>
      <w:r w:rsidR="00EF1164">
        <w:t xml:space="preserve"> crystalline </w:t>
      </w:r>
      <w:r w:rsidR="00E933E6">
        <w:t>lattice</w:t>
      </w:r>
      <w:r w:rsidR="004858E2">
        <w:t xml:space="preserve"> anode</w:t>
      </w:r>
      <w:r w:rsidR="00EF1164">
        <w:t xml:space="preserve"> and flow</w:t>
      </w:r>
      <w:r w:rsidR="004509C0">
        <w:t>ing</w:t>
      </w:r>
      <w:r w:rsidR="00EF1164">
        <w:t xml:space="preserve"> towards </w:t>
      </w:r>
      <w:r w:rsidR="00E933E6">
        <w:t>the LiCoO</w:t>
      </w:r>
      <w:r w:rsidR="00E933E6">
        <w:rPr>
          <w:vertAlign w:val="subscript"/>
        </w:rPr>
        <w:t>2</w:t>
      </w:r>
      <w:r w:rsidR="00E933E6">
        <w:t xml:space="preserve"> cathode</w:t>
      </w:r>
      <w:r w:rsidR="00EF1164">
        <w:t>.</w:t>
      </w:r>
      <w:r w:rsidR="008B604B">
        <w:t xml:space="preserve"> At the same time, the electrons lost by the lithium cations </w:t>
      </w:r>
      <w:r w:rsidR="00813219">
        <w:t xml:space="preserve">flow along an external wire against conventional current </w:t>
      </w:r>
      <w:r w:rsidR="00802635">
        <w:t xml:space="preserve">towards </w:t>
      </w:r>
      <w:r w:rsidR="00813219">
        <w:t>th</w:t>
      </w:r>
      <w:r w:rsidR="004858E2">
        <w:t>e LiCoO</w:t>
      </w:r>
      <w:r w:rsidR="004858E2">
        <w:rPr>
          <w:vertAlign w:val="subscript"/>
        </w:rPr>
        <w:t>2</w:t>
      </w:r>
      <w:r w:rsidR="004858E2">
        <w:t xml:space="preserve"> cathode</w:t>
      </w:r>
      <w:r w:rsidR="008B604B">
        <w:t>.</w:t>
      </w:r>
      <w:r w:rsidR="007E6BC0">
        <w:t xml:space="preserve"> </w:t>
      </w:r>
      <w:r w:rsidR="000A51C4">
        <w:t>The flow of electrons through this external wire</w:t>
      </w:r>
      <w:r w:rsidR="00B44EF1">
        <w:t xml:space="preserve"> reduces current</w:t>
      </w:r>
      <w:r w:rsidR="000A51C4">
        <w:t xml:space="preserve"> </w:t>
      </w:r>
      <w:r w:rsidR="00EF1520">
        <w:t xml:space="preserve">and discharges the </w:t>
      </w:r>
      <w:r w:rsidR="00EB67ED">
        <w:t>battery</w:t>
      </w:r>
      <w:r w:rsidR="001D44D2">
        <w:t xml:space="preserve"> in the Tesla Model S</w:t>
      </w:r>
      <w:r w:rsidR="000A51C4">
        <w:t>.</w:t>
      </w:r>
    </w:p>
    <w:p w14:paraId="4864523E" w14:textId="77777777" w:rsidR="00E40678" w:rsidRPr="00D93419" w:rsidRDefault="00E40678" w:rsidP="004D7A37"/>
    <w:p w14:paraId="26EC0380" w14:textId="7206AEFA" w:rsidR="003E740A" w:rsidRDefault="007F45E9" w:rsidP="004D7A37">
      <w:pPr>
        <w:pStyle w:val="Heading1"/>
        <w:numPr>
          <w:ilvl w:val="0"/>
          <w:numId w:val="3"/>
        </w:numPr>
        <w:spacing w:line="480" w:lineRule="auto"/>
        <w:rPr>
          <w:rFonts w:ascii="Arial" w:hAnsi="Arial" w:cs="Arial"/>
          <w:color w:val="auto"/>
          <w:sz w:val="24"/>
          <w:szCs w:val="24"/>
        </w:rPr>
      </w:pPr>
      <w:r w:rsidRPr="00D93419">
        <w:rPr>
          <w:rFonts w:ascii="Arial" w:hAnsi="Arial" w:cs="Arial"/>
          <w:color w:val="auto"/>
          <w:sz w:val="24"/>
          <w:szCs w:val="24"/>
        </w:rPr>
        <w:t xml:space="preserve"> </w:t>
      </w:r>
      <w:bookmarkStart w:id="52" w:name="_Toc25684892"/>
      <w:r w:rsidR="004D7A37" w:rsidRPr="00D93419">
        <w:rPr>
          <w:rFonts w:ascii="Arial" w:hAnsi="Arial" w:cs="Arial"/>
          <w:color w:val="auto"/>
          <w:sz w:val="24"/>
          <w:szCs w:val="24"/>
        </w:rPr>
        <w:t>CONCLUSION</w:t>
      </w:r>
      <w:bookmarkEnd w:id="52"/>
    </w:p>
    <w:p w14:paraId="7BFEE9AF" w14:textId="0FE9E99D" w:rsidR="00DB08C9" w:rsidRDefault="00AA1BB7" w:rsidP="00A5540C">
      <w:pPr>
        <w:spacing w:line="480" w:lineRule="auto"/>
      </w:pPr>
      <w:r>
        <w:t>The purpose of this report was</w:t>
      </w:r>
      <w:r w:rsidR="00290D6F">
        <w:t xml:space="preserve"> </w:t>
      </w:r>
      <w:r>
        <w:t xml:space="preserve">to answer the question, how do lithium-ion batteries recharge on a chemical level? </w:t>
      </w:r>
      <w:r w:rsidR="004E226F">
        <w:t>The Model S lithium ion battery is made of a cathode, anode, electrolyte</w:t>
      </w:r>
      <w:r w:rsidR="00DB6159">
        <w:t>,</w:t>
      </w:r>
      <w:r w:rsidR="004E226F">
        <w:t xml:space="preserve"> and separator that undergo redox reactions to charge and discharge. </w:t>
      </w:r>
      <w:r w:rsidR="00A5540C">
        <w:t xml:space="preserve">During the charging phase, the cathode releases lithium cations and electrons towards the anode. The lithium cations flow through the electrolyte while the electrons flow in an outer wire. This flow of electrons from the cathode to the anode charges the battery. </w:t>
      </w:r>
      <w:r w:rsidR="00DB6159">
        <w:t>D</w:t>
      </w:r>
      <w:r w:rsidR="00A5540C">
        <w:t>uring the discharging phase, the anode releases the stored lithium cations and electrons back to the cathode through the electrolyte and outer wire respectively. The flow of electrons from the anode to the cathode discharges the battery.</w:t>
      </w:r>
    </w:p>
    <w:p w14:paraId="30F2F40E" w14:textId="1BB3E462" w:rsidR="00DB6159" w:rsidRDefault="00DB6159">
      <w:r>
        <w:br w:type="page"/>
      </w:r>
    </w:p>
    <w:sdt>
      <w:sdtPr>
        <w:id w:val="-1472365332"/>
        <w:docPartObj>
          <w:docPartGallery w:val="Bibliographies"/>
          <w:docPartUnique/>
        </w:docPartObj>
      </w:sdtPr>
      <w:sdtEndPr/>
      <w:sdtContent>
        <w:p w14:paraId="3FA5B5DD" w14:textId="77777777" w:rsidR="00F65888" w:rsidRPr="00E75ABB" w:rsidRDefault="00F65888" w:rsidP="00A5540C">
          <w:pPr>
            <w:spacing w:line="480" w:lineRule="auto"/>
          </w:pPr>
          <w:r w:rsidRPr="00E75ABB">
            <w:t>References</w:t>
          </w:r>
        </w:p>
        <w:sdt>
          <w:sdtPr>
            <w:id w:val="-573587230"/>
            <w:bibliography/>
          </w:sdtPr>
          <w:sdtEndPr/>
          <w:sdtContent>
            <w:p w14:paraId="40A3F98F" w14:textId="77777777" w:rsidR="00BF6D49" w:rsidRDefault="00F6588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BF6D49" w14:paraId="5BD79B35" w14:textId="77777777">
                <w:trPr>
                  <w:divId w:val="168520664"/>
                  <w:tblCellSpacing w:w="15" w:type="dxa"/>
                </w:trPr>
                <w:tc>
                  <w:tcPr>
                    <w:tcW w:w="50" w:type="pct"/>
                    <w:hideMark/>
                  </w:tcPr>
                  <w:p w14:paraId="5F01812F" w14:textId="1C13DA22" w:rsidR="00BF6D49" w:rsidRDefault="00BF6D49">
                    <w:pPr>
                      <w:pStyle w:val="Bibliography"/>
                      <w:rPr>
                        <w:noProof/>
                      </w:rPr>
                    </w:pPr>
                    <w:r>
                      <w:rPr>
                        <w:noProof/>
                      </w:rPr>
                      <w:t xml:space="preserve">[1] </w:t>
                    </w:r>
                  </w:p>
                </w:tc>
                <w:tc>
                  <w:tcPr>
                    <w:tcW w:w="0" w:type="auto"/>
                    <w:hideMark/>
                  </w:tcPr>
                  <w:p w14:paraId="57C5D70B" w14:textId="77777777" w:rsidR="00BF6D49" w:rsidRDefault="00BF6D49">
                    <w:pPr>
                      <w:pStyle w:val="Bibliography"/>
                      <w:rPr>
                        <w:noProof/>
                      </w:rPr>
                    </w:pPr>
                    <w:r>
                      <w:rPr>
                        <w:noProof/>
                      </w:rPr>
                      <w:t>"How Radar Detectors Work," Thomas Publishing Company, 17 November 2019. [Online]. Available: https://www.thomasnet.com/articles/instruments-controls/how-radar-detectors-work/. [Accessed 18 November 2019].</w:t>
                    </w:r>
                  </w:p>
                </w:tc>
              </w:tr>
              <w:tr w:rsidR="00BF6D49" w14:paraId="493A02F1" w14:textId="77777777">
                <w:trPr>
                  <w:divId w:val="168520664"/>
                  <w:tblCellSpacing w:w="15" w:type="dxa"/>
                </w:trPr>
                <w:tc>
                  <w:tcPr>
                    <w:tcW w:w="50" w:type="pct"/>
                    <w:hideMark/>
                  </w:tcPr>
                  <w:p w14:paraId="796A34C4" w14:textId="77777777" w:rsidR="00BF6D49" w:rsidRDefault="00BF6D49">
                    <w:pPr>
                      <w:pStyle w:val="Bibliography"/>
                      <w:rPr>
                        <w:noProof/>
                      </w:rPr>
                    </w:pPr>
                    <w:r>
                      <w:rPr>
                        <w:noProof/>
                      </w:rPr>
                      <w:t xml:space="preserve">[2] </w:t>
                    </w:r>
                  </w:p>
                </w:tc>
                <w:tc>
                  <w:tcPr>
                    <w:tcW w:w="0" w:type="auto"/>
                    <w:hideMark/>
                  </w:tcPr>
                  <w:p w14:paraId="7A772E59" w14:textId="77777777" w:rsidR="00BF6D49" w:rsidRDefault="00BF6D49">
                    <w:pPr>
                      <w:pStyle w:val="Bibliography"/>
                      <w:rPr>
                        <w:noProof/>
                      </w:rPr>
                    </w:pPr>
                    <w:r>
                      <w:rPr>
                        <w:noProof/>
                      </w:rPr>
                      <w:t>"Samsung SDI," Samsung, [Online]. Available: https://www.samsungsdi.com/column/technology/detail/55272.html?listType=gallery. [Accessed 31 10 2019].</w:t>
                    </w:r>
                  </w:p>
                </w:tc>
              </w:tr>
              <w:tr w:rsidR="00BF6D49" w14:paraId="2723D237" w14:textId="77777777">
                <w:trPr>
                  <w:divId w:val="168520664"/>
                  <w:tblCellSpacing w:w="15" w:type="dxa"/>
                </w:trPr>
                <w:tc>
                  <w:tcPr>
                    <w:tcW w:w="50" w:type="pct"/>
                    <w:hideMark/>
                  </w:tcPr>
                  <w:p w14:paraId="518FC612" w14:textId="77777777" w:rsidR="00BF6D49" w:rsidRDefault="00BF6D49">
                    <w:pPr>
                      <w:pStyle w:val="Bibliography"/>
                      <w:rPr>
                        <w:noProof/>
                      </w:rPr>
                    </w:pPr>
                    <w:r>
                      <w:rPr>
                        <w:noProof/>
                      </w:rPr>
                      <w:t xml:space="preserve">[3] </w:t>
                    </w:r>
                  </w:p>
                </w:tc>
                <w:tc>
                  <w:tcPr>
                    <w:tcW w:w="0" w:type="auto"/>
                    <w:hideMark/>
                  </w:tcPr>
                  <w:p w14:paraId="13AE774F" w14:textId="77777777" w:rsidR="00BF6D49" w:rsidRDefault="00BF6D49">
                    <w:pPr>
                      <w:pStyle w:val="Bibliography"/>
                      <w:rPr>
                        <w:noProof/>
                      </w:rPr>
                    </w:pPr>
                    <w:r>
                      <w:rPr>
                        <w:noProof/>
                      </w:rPr>
                      <w:t>A. M. Helmenstine, "How to Define Anode and Cathode," ThoughtCo, 09 October 2019. [Online]. Available: https://www.thoughtco.com/how-to-define-anode-and-cathode-606452. [Accessed 17 November 2019].</w:t>
                    </w:r>
                  </w:p>
                </w:tc>
              </w:tr>
              <w:tr w:rsidR="00BF6D49" w14:paraId="69E0C0C2" w14:textId="77777777">
                <w:trPr>
                  <w:divId w:val="168520664"/>
                  <w:tblCellSpacing w:w="15" w:type="dxa"/>
                </w:trPr>
                <w:tc>
                  <w:tcPr>
                    <w:tcW w:w="50" w:type="pct"/>
                    <w:hideMark/>
                  </w:tcPr>
                  <w:p w14:paraId="24444A85" w14:textId="77777777" w:rsidR="00BF6D49" w:rsidRDefault="00BF6D49">
                    <w:pPr>
                      <w:pStyle w:val="Bibliography"/>
                      <w:rPr>
                        <w:noProof/>
                      </w:rPr>
                    </w:pPr>
                    <w:r>
                      <w:rPr>
                        <w:noProof/>
                      </w:rPr>
                      <w:t xml:space="preserve">[4] </w:t>
                    </w:r>
                  </w:p>
                </w:tc>
                <w:tc>
                  <w:tcPr>
                    <w:tcW w:w="0" w:type="auto"/>
                    <w:hideMark/>
                  </w:tcPr>
                  <w:p w14:paraId="6AEB8F2E" w14:textId="77777777" w:rsidR="00BF6D49" w:rsidRDefault="00BF6D49">
                    <w:pPr>
                      <w:pStyle w:val="Bibliography"/>
                      <w:rPr>
                        <w:noProof/>
                      </w:rPr>
                    </w:pPr>
                    <w:r>
                      <w:rPr>
                        <w:noProof/>
                      </w:rPr>
                      <w:t>"Battery Electrolyte (LiPF6) for Li-ion Cell Manufacturers," Targray, [Online]. Available: https://www.targray.com/li-ion-battery/electrolyte. [Accessed 15 November 2019].</w:t>
                    </w:r>
                  </w:p>
                </w:tc>
              </w:tr>
              <w:tr w:rsidR="00BF6D49" w14:paraId="5F8E4872" w14:textId="77777777">
                <w:trPr>
                  <w:divId w:val="168520664"/>
                  <w:tblCellSpacing w:w="15" w:type="dxa"/>
                </w:trPr>
                <w:tc>
                  <w:tcPr>
                    <w:tcW w:w="50" w:type="pct"/>
                    <w:hideMark/>
                  </w:tcPr>
                  <w:p w14:paraId="6E4FC5CA" w14:textId="77777777" w:rsidR="00BF6D49" w:rsidRDefault="00BF6D49">
                    <w:pPr>
                      <w:pStyle w:val="Bibliography"/>
                      <w:rPr>
                        <w:noProof/>
                      </w:rPr>
                    </w:pPr>
                    <w:r>
                      <w:rPr>
                        <w:noProof/>
                      </w:rPr>
                      <w:t xml:space="preserve">[5] </w:t>
                    </w:r>
                  </w:p>
                </w:tc>
                <w:tc>
                  <w:tcPr>
                    <w:tcW w:w="0" w:type="auto"/>
                    <w:hideMark/>
                  </w:tcPr>
                  <w:p w14:paraId="0563C521" w14:textId="77777777" w:rsidR="00BF6D49" w:rsidRDefault="00BF6D49">
                    <w:pPr>
                      <w:pStyle w:val="Bibliography"/>
                      <w:rPr>
                        <w:noProof/>
                      </w:rPr>
                    </w:pPr>
                    <w:r>
                      <w:rPr>
                        <w:noProof/>
                      </w:rPr>
                      <w:t>"What is an ion?," Propulsion, [Online]. Available: http://www.qrg.northwestern.edu/projects/vss/docs/propulsion/1-what-is-an-ion.html. [Accessed 17 November 2019].</w:t>
                    </w:r>
                  </w:p>
                </w:tc>
              </w:tr>
              <w:tr w:rsidR="00BF6D49" w14:paraId="5E2174A9" w14:textId="77777777">
                <w:trPr>
                  <w:divId w:val="168520664"/>
                  <w:tblCellSpacing w:w="15" w:type="dxa"/>
                </w:trPr>
                <w:tc>
                  <w:tcPr>
                    <w:tcW w:w="50" w:type="pct"/>
                    <w:hideMark/>
                  </w:tcPr>
                  <w:p w14:paraId="707E25DD" w14:textId="77777777" w:rsidR="00BF6D49" w:rsidRDefault="00BF6D49">
                    <w:pPr>
                      <w:pStyle w:val="Bibliography"/>
                      <w:rPr>
                        <w:noProof/>
                      </w:rPr>
                    </w:pPr>
                    <w:r>
                      <w:rPr>
                        <w:noProof/>
                      </w:rPr>
                      <w:t xml:space="preserve">[6] </w:t>
                    </w:r>
                  </w:p>
                </w:tc>
                <w:tc>
                  <w:tcPr>
                    <w:tcW w:w="0" w:type="auto"/>
                    <w:hideMark/>
                  </w:tcPr>
                  <w:p w14:paraId="327F7111" w14:textId="77777777" w:rsidR="00BF6D49" w:rsidRDefault="00BF6D49">
                    <w:pPr>
                      <w:pStyle w:val="Bibliography"/>
                      <w:rPr>
                        <w:noProof/>
                      </w:rPr>
                    </w:pPr>
                    <w:r>
                      <w:rPr>
                        <w:noProof/>
                      </w:rPr>
                      <w:t>S. Khan, "Oxidation-reduction (redox) reactions," Khan Academy, [Online]. Available: https://www.khanacademy.org/science/chemistry/oxidation-reduction/redox-oxidation-reduction/a/oxidation-reduction-redox-reactions. [Accessed 2018 17 November].</w:t>
                    </w:r>
                  </w:p>
                </w:tc>
              </w:tr>
              <w:tr w:rsidR="00BF6D49" w14:paraId="138A7F24" w14:textId="77777777">
                <w:trPr>
                  <w:divId w:val="168520664"/>
                  <w:tblCellSpacing w:w="15" w:type="dxa"/>
                </w:trPr>
                <w:tc>
                  <w:tcPr>
                    <w:tcW w:w="50" w:type="pct"/>
                    <w:hideMark/>
                  </w:tcPr>
                  <w:p w14:paraId="44856F48" w14:textId="77777777" w:rsidR="00BF6D49" w:rsidRDefault="00BF6D49">
                    <w:pPr>
                      <w:pStyle w:val="Bibliography"/>
                      <w:rPr>
                        <w:noProof/>
                      </w:rPr>
                    </w:pPr>
                    <w:r>
                      <w:rPr>
                        <w:noProof/>
                      </w:rPr>
                      <w:t xml:space="preserve">[7] </w:t>
                    </w:r>
                  </w:p>
                </w:tc>
                <w:tc>
                  <w:tcPr>
                    <w:tcW w:w="0" w:type="auto"/>
                    <w:hideMark/>
                  </w:tcPr>
                  <w:p w14:paraId="4E0AE89C" w14:textId="77777777" w:rsidR="00BF6D49" w:rsidRDefault="00BF6D49">
                    <w:pPr>
                      <w:pStyle w:val="Bibliography"/>
                      <w:rPr>
                        <w:noProof/>
                      </w:rPr>
                    </w:pPr>
                    <w:r>
                      <w:rPr>
                        <w:noProof/>
                      </w:rPr>
                      <w:t xml:space="preserve">K. Krischer and K. Schonleber, "Exergy Storage," in </w:t>
                    </w:r>
                    <w:r>
                      <w:rPr>
                        <w:i/>
                        <w:iCs/>
                        <w:noProof/>
                      </w:rPr>
                      <w:t>Physics of Energy Conversion</w:t>
                    </w:r>
                    <w:r>
                      <w:rPr>
                        <w:noProof/>
                      </w:rPr>
                      <w:t>, Munchen, De Gruyter, 2015, p. 216.</w:t>
                    </w:r>
                  </w:p>
                </w:tc>
              </w:tr>
              <w:tr w:rsidR="00BF6D49" w14:paraId="0F67070A" w14:textId="77777777">
                <w:trPr>
                  <w:divId w:val="168520664"/>
                  <w:tblCellSpacing w:w="15" w:type="dxa"/>
                </w:trPr>
                <w:tc>
                  <w:tcPr>
                    <w:tcW w:w="50" w:type="pct"/>
                    <w:hideMark/>
                  </w:tcPr>
                  <w:p w14:paraId="433C5315" w14:textId="77777777" w:rsidR="00BF6D49" w:rsidRDefault="00BF6D49">
                    <w:pPr>
                      <w:pStyle w:val="Bibliography"/>
                      <w:rPr>
                        <w:noProof/>
                      </w:rPr>
                    </w:pPr>
                    <w:r>
                      <w:rPr>
                        <w:noProof/>
                      </w:rPr>
                      <w:t xml:space="preserve">[8] </w:t>
                    </w:r>
                  </w:p>
                </w:tc>
                <w:tc>
                  <w:tcPr>
                    <w:tcW w:w="0" w:type="auto"/>
                    <w:hideMark/>
                  </w:tcPr>
                  <w:p w14:paraId="7C4C1FA5" w14:textId="77777777" w:rsidR="00BF6D49" w:rsidRDefault="00BF6D49">
                    <w:pPr>
                      <w:pStyle w:val="Bibliography"/>
                      <w:rPr>
                        <w:noProof/>
                      </w:rPr>
                    </w:pPr>
                    <w:r>
                      <w:rPr>
                        <w:noProof/>
                      </w:rPr>
                      <w:t xml:space="preserve">A. J. Jacobson and L. F. Nazar, </w:t>
                    </w:r>
                    <w:r w:rsidRPr="001F1B3C">
                      <w:rPr>
                        <w:i/>
                        <w:iCs/>
                        <w:noProof/>
                      </w:rPr>
                      <w:t>Encyclopedia of Inorganic and Bioinorganic</w:t>
                    </w:r>
                    <w:r>
                      <w:rPr>
                        <w:noProof/>
                      </w:rPr>
                      <w:t xml:space="preserve"> Chemistry, Wiley, 2011. </w:t>
                    </w:r>
                  </w:p>
                </w:tc>
              </w:tr>
            </w:tbl>
            <w:p w14:paraId="7E85B51D" w14:textId="77777777" w:rsidR="00BF6D49" w:rsidRDefault="00BF6D49">
              <w:pPr>
                <w:divId w:val="168520664"/>
                <w:rPr>
                  <w:rFonts w:eastAsia="Times New Roman"/>
                  <w:noProof/>
                </w:rPr>
              </w:pPr>
            </w:p>
            <w:p w14:paraId="43A8FBFB" w14:textId="75D33F83" w:rsidR="000F01F4" w:rsidRPr="00F51336" w:rsidRDefault="00F65888" w:rsidP="00F51336">
              <w:pPr>
                <w:rPr>
                  <w:b/>
                  <w:bCs/>
                  <w:noProof/>
                </w:rPr>
              </w:pPr>
              <w:r>
                <w:rPr>
                  <w:b/>
                  <w:bCs/>
                  <w:noProof/>
                </w:rPr>
                <w:fldChar w:fldCharType="end"/>
              </w:r>
            </w:p>
          </w:sdtContent>
        </w:sdt>
      </w:sdtContent>
    </w:sdt>
    <w:p w14:paraId="1AA84E57" w14:textId="45D22CA2" w:rsidR="00DB6159" w:rsidRDefault="00DB6159">
      <w:pPr>
        <w:rPr>
          <w:rFonts w:asciiTheme="majorHAnsi" w:eastAsiaTheme="majorEastAsia" w:hAnsiTheme="majorHAnsi" w:cstheme="majorBidi"/>
          <w:color w:val="2F5496" w:themeColor="accent1" w:themeShade="BF"/>
          <w:sz w:val="32"/>
          <w:szCs w:val="32"/>
        </w:rPr>
      </w:pPr>
      <w:r>
        <w:br w:type="page"/>
      </w:r>
    </w:p>
    <w:p w14:paraId="0B572E79" w14:textId="33B0A4A0" w:rsidR="004E226F" w:rsidRDefault="00A770CD" w:rsidP="00D54E48">
      <w:pPr>
        <w:pStyle w:val="Heading1"/>
        <w:rPr>
          <w:rFonts w:ascii="Arial" w:hAnsi="Arial" w:cs="Arial"/>
          <w:color w:val="auto"/>
          <w:sz w:val="24"/>
          <w:szCs w:val="24"/>
        </w:rPr>
      </w:pPr>
      <w:r>
        <w:lastRenderedPageBreak/>
        <w:fldChar w:fldCharType="begin"/>
      </w:r>
      <w:r>
        <w:instrText xml:space="preserve"> TOA \h \c "1" \p </w:instrText>
      </w:r>
      <w:r>
        <w:fldChar w:fldCharType="separate"/>
      </w:r>
      <w:bookmarkStart w:id="53" w:name="_Toc25684893"/>
      <w:r w:rsidR="00D54E48" w:rsidRPr="00D54E48">
        <w:rPr>
          <w:rFonts w:ascii="Arial" w:hAnsi="Arial" w:cs="Arial"/>
          <w:color w:val="auto"/>
          <w:sz w:val="24"/>
          <w:szCs w:val="24"/>
        </w:rPr>
        <w:t>Glossary</w:t>
      </w:r>
      <w:bookmarkEnd w:id="53"/>
    </w:p>
    <w:p w14:paraId="6192A7C8" w14:textId="77777777" w:rsidR="00D54E48" w:rsidRPr="00D54E48" w:rsidRDefault="00D54E48" w:rsidP="00D54E48"/>
    <w:p w14:paraId="2A9E88D0" w14:textId="288BCAF0" w:rsidR="004E226F" w:rsidRDefault="004E226F" w:rsidP="004E226F">
      <w:pPr>
        <w:pStyle w:val="TableofAuthorities"/>
        <w:tabs>
          <w:tab w:val="right" w:pos="9350"/>
        </w:tabs>
        <w:spacing w:line="480" w:lineRule="auto"/>
        <w:rPr>
          <w:noProof/>
        </w:rPr>
      </w:pPr>
      <w:r w:rsidRPr="004E226F">
        <w:rPr>
          <w:b/>
          <w:bCs/>
          <w:noProof/>
        </w:rPr>
        <w:t>Anode:</w:t>
      </w:r>
      <w:r>
        <w:rPr>
          <w:noProof/>
        </w:rPr>
        <w:t xml:space="preserve"> Solid electric conductor that accepts electrons.</w:t>
      </w:r>
    </w:p>
    <w:p w14:paraId="1EF35786" w14:textId="28ED0955" w:rsidR="004E226F" w:rsidRDefault="004E226F" w:rsidP="004E226F">
      <w:pPr>
        <w:pStyle w:val="TableofAuthorities"/>
        <w:tabs>
          <w:tab w:val="right" w:pos="9350"/>
        </w:tabs>
        <w:spacing w:line="480" w:lineRule="auto"/>
        <w:rPr>
          <w:noProof/>
        </w:rPr>
      </w:pPr>
      <w:r w:rsidRPr="004E226F">
        <w:rPr>
          <w:b/>
          <w:bCs/>
          <w:noProof/>
        </w:rPr>
        <w:t>Cathode:</w:t>
      </w:r>
      <w:r>
        <w:rPr>
          <w:noProof/>
        </w:rPr>
        <w:t xml:space="preserve"> Solid electric conductor that releases electrons.</w:t>
      </w:r>
    </w:p>
    <w:p w14:paraId="78717FDA" w14:textId="1C73FE3C" w:rsidR="004E226F" w:rsidRDefault="004E226F" w:rsidP="004E226F">
      <w:pPr>
        <w:pStyle w:val="TableofAuthorities"/>
        <w:tabs>
          <w:tab w:val="right" w:pos="9350"/>
        </w:tabs>
        <w:spacing w:line="480" w:lineRule="auto"/>
        <w:rPr>
          <w:noProof/>
        </w:rPr>
      </w:pPr>
      <w:r w:rsidRPr="004E226F">
        <w:rPr>
          <w:b/>
          <w:bCs/>
          <w:noProof/>
        </w:rPr>
        <w:t>Cation:</w:t>
      </w:r>
      <w:r>
        <w:rPr>
          <w:noProof/>
        </w:rPr>
        <w:t xml:space="preserve"> A subatomic particle with a positive net electric charge due to a loss of one or more of its electrons.</w:t>
      </w:r>
    </w:p>
    <w:p w14:paraId="3542B5AC" w14:textId="39A5A182" w:rsidR="004E226F" w:rsidRDefault="004E226F" w:rsidP="004E226F">
      <w:pPr>
        <w:pStyle w:val="TableofAuthorities"/>
        <w:tabs>
          <w:tab w:val="right" w:pos="9350"/>
        </w:tabs>
        <w:spacing w:line="480" w:lineRule="auto"/>
        <w:rPr>
          <w:noProof/>
        </w:rPr>
      </w:pPr>
      <w:r w:rsidRPr="004E226F">
        <w:rPr>
          <w:b/>
          <w:bCs/>
          <w:noProof/>
        </w:rPr>
        <w:t>Conventional Current:</w:t>
      </w:r>
      <w:r>
        <w:rPr>
          <w:noProof/>
        </w:rPr>
        <w:t xml:space="preserve"> Flow of </w:t>
      </w:r>
      <w:r w:rsidR="00C85BF8">
        <w:rPr>
          <w:noProof/>
        </w:rPr>
        <w:t>electrons</w:t>
      </w:r>
      <w:r>
        <w:rPr>
          <w:noProof/>
        </w:rPr>
        <w:t xml:space="preserve"> from the cathode to the anode.</w:t>
      </w:r>
    </w:p>
    <w:p w14:paraId="5B405B7A" w14:textId="5D5B8E6E" w:rsidR="004E226F" w:rsidRDefault="004E226F" w:rsidP="004E226F">
      <w:pPr>
        <w:pStyle w:val="TableofAuthorities"/>
        <w:tabs>
          <w:tab w:val="right" w:pos="9350"/>
        </w:tabs>
        <w:spacing w:line="480" w:lineRule="auto"/>
        <w:rPr>
          <w:noProof/>
        </w:rPr>
      </w:pPr>
      <w:r w:rsidRPr="004E226F">
        <w:rPr>
          <w:b/>
          <w:bCs/>
          <w:noProof/>
        </w:rPr>
        <w:t>Electrolyte:</w:t>
      </w:r>
      <w:r>
        <w:rPr>
          <w:noProof/>
        </w:rPr>
        <w:t xml:space="preserve"> Medium for lithium cation flow from the cathode to anode and anode to cathode.</w:t>
      </w:r>
    </w:p>
    <w:p w14:paraId="4F0248E9" w14:textId="58194AE8" w:rsidR="004E226F" w:rsidRDefault="004E226F" w:rsidP="004E226F">
      <w:pPr>
        <w:pStyle w:val="TableofAuthorities"/>
        <w:tabs>
          <w:tab w:val="right" w:pos="9350"/>
        </w:tabs>
        <w:spacing w:line="480" w:lineRule="auto"/>
        <w:rPr>
          <w:noProof/>
        </w:rPr>
      </w:pPr>
      <w:r w:rsidRPr="004E226F">
        <w:rPr>
          <w:b/>
          <w:bCs/>
          <w:noProof/>
        </w:rPr>
        <w:t>Electrons:</w:t>
      </w:r>
      <w:r>
        <w:rPr>
          <w:noProof/>
        </w:rPr>
        <w:t xml:space="preserve"> Negatively charged subatomic particles.</w:t>
      </w:r>
    </w:p>
    <w:p w14:paraId="25B3FA92" w14:textId="429B3A53" w:rsidR="004E226F" w:rsidRDefault="004E226F" w:rsidP="004E226F">
      <w:pPr>
        <w:pStyle w:val="TableofAuthorities"/>
        <w:tabs>
          <w:tab w:val="right" w:pos="9350"/>
        </w:tabs>
        <w:spacing w:line="480" w:lineRule="auto"/>
        <w:rPr>
          <w:noProof/>
        </w:rPr>
      </w:pPr>
      <w:r w:rsidRPr="004E226F">
        <w:rPr>
          <w:b/>
          <w:bCs/>
          <w:noProof/>
        </w:rPr>
        <w:t>Intercalation:</w:t>
      </w:r>
      <w:r>
        <w:rPr>
          <w:noProof/>
        </w:rPr>
        <w:t xml:space="preserve"> Process where an ion is inserted into a crystalline lattice.</w:t>
      </w:r>
    </w:p>
    <w:p w14:paraId="04A08A69" w14:textId="6D0A6395" w:rsidR="004E226F" w:rsidRDefault="004E226F" w:rsidP="004E226F">
      <w:pPr>
        <w:pStyle w:val="TableofAuthorities"/>
        <w:tabs>
          <w:tab w:val="right" w:pos="9350"/>
        </w:tabs>
        <w:spacing w:line="480" w:lineRule="auto"/>
        <w:rPr>
          <w:noProof/>
        </w:rPr>
      </w:pPr>
      <w:r w:rsidRPr="004E226F">
        <w:rPr>
          <w:b/>
          <w:bCs/>
          <w:noProof/>
        </w:rPr>
        <w:t>Oxidizing Agent:</w:t>
      </w:r>
      <w:r>
        <w:rPr>
          <w:noProof/>
        </w:rPr>
        <w:t xml:space="preserve"> Molecule that gives up electrons in a redox reaction.</w:t>
      </w:r>
    </w:p>
    <w:p w14:paraId="1DEA89AE" w14:textId="2018A8A4" w:rsidR="004E226F" w:rsidRDefault="004E226F" w:rsidP="004E226F">
      <w:pPr>
        <w:pStyle w:val="TableofAuthorities"/>
        <w:tabs>
          <w:tab w:val="right" w:pos="9350"/>
        </w:tabs>
        <w:spacing w:line="480" w:lineRule="auto"/>
        <w:rPr>
          <w:noProof/>
        </w:rPr>
      </w:pPr>
      <w:r w:rsidRPr="004E226F">
        <w:rPr>
          <w:b/>
          <w:bCs/>
          <w:noProof/>
        </w:rPr>
        <w:t>Redox Reaction:</w:t>
      </w:r>
      <w:r>
        <w:rPr>
          <w:noProof/>
        </w:rPr>
        <w:t xml:space="preserve"> Chemical reaction between two molecules that involve the transfer of electrons.</w:t>
      </w:r>
    </w:p>
    <w:p w14:paraId="49B0A024" w14:textId="06DE7AC6" w:rsidR="004E226F" w:rsidRDefault="004E226F" w:rsidP="004E226F">
      <w:pPr>
        <w:pStyle w:val="TableofAuthorities"/>
        <w:tabs>
          <w:tab w:val="right" w:pos="9350"/>
        </w:tabs>
        <w:spacing w:line="480" w:lineRule="auto"/>
        <w:rPr>
          <w:noProof/>
        </w:rPr>
      </w:pPr>
      <w:r w:rsidRPr="004E226F">
        <w:rPr>
          <w:b/>
          <w:bCs/>
          <w:noProof/>
        </w:rPr>
        <w:t>Reducing Agent:</w:t>
      </w:r>
      <w:r>
        <w:rPr>
          <w:noProof/>
        </w:rPr>
        <w:t xml:space="preserve"> Molecule that takes in electrons from the oxidizing agent in a redox reaction.</w:t>
      </w:r>
    </w:p>
    <w:p w14:paraId="17FC6D4E" w14:textId="296AF24F" w:rsidR="004E226F" w:rsidRPr="004E226F" w:rsidRDefault="004E226F" w:rsidP="004E226F">
      <w:pPr>
        <w:pStyle w:val="TableofAuthorities"/>
        <w:tabs>
          <w:tab w:val="right" w:pos="9350"/>
        </w:tabs>
        <w:spacing w:line="480" w:lineRule="auto"/>
        <w:rPr>
          <w:noProof/>
        </w:rPr>
      </w:pPr>
      <w:r w:rsidRPr="004E226F">
        <w:rPr>
          <w:b/>
          <w:bCs/>
          <w:noProof/>
        </w:rPr>
        <w:t>Separator:</w:t>
      </w:r>
      <w:r w:rsidRPr="004E226F">
        <w:rPr>
          <w:noProof/>
        </w:rPr>
        <w:t xml:space="preserve"> A barrier between the cathode and anode that prevents electrons from entering the electrolyte.</w:t>
      </w:r>
    </w:p>
    <w:p w14:paraId="3C06E5B9" w14:textId="593535B8" w:rsidR="00A770CD" w:rsidRDefault="00A770CD" w:rsidP="004E226F">
      <w:pPr>
        <w:spacing w:line="480" w:lineRule="auto"/>
      </w:pPr>
      <w:r>
        <w:fldChar w:fldCharType="end"/>
      </w:r>
    </w:p>
    <w:p w14:paraId="695ACB34" w14:textId="5B32714A" w:rsidR="00C51F1A" w:rsidRDefault="00C51F1A" w:rsidP="004E226F">
      <w:pPr>
        <w:spacing w:line="480" w:lineRule="auto"/>
      </w:pPr>
    </w:p>
    <w:p w14:paraId="39311733" w14:textId="67303D27" w:rsidR="00C51F1A" w:rsidRDefault="00C51F1A" w:rsidP="004E226F">
      <w:pPr>
        <w:spacing w:line="480" w:lineRule="auto"/>
      </w:pPr>
    </w:p>
    <w:p w14:paraId="40A6EB31" w14:textId="5792BE70" w:rsidR="00C51F1A" w:rsidRDefault="00C51F1A" w:rsidP="004E226F">
      <w:pPr>
        <w:spacing w:line="480" w:lineRule="auto"/>
      </w:pPr>
    </w:p>
    <w:p w14:paraId="33A0A109" w14:textId="77777777" w:rsidR="00C51F1A" w:rsidRPr="00A770CD" w:rsidRDefault="00C51F1A" w:rsidP="004E226F">
      <w:pPr>
        <w:spacing w:line="480" w:lineRule="auto"/>
      </w:pPr>
    </w:p>
    <w:p w14:paraId="33F782E2" w14:textId="19200144" w:rsidR="005A3F93" w:rsidRPr="000F01F4" w:rsidRDefault="000F01F4" w:rsidP="000F01F4">
      <w:pPr>
        <w:pStyle w:val="Heading1"/>
        <w:spacing w:line="480" w:lineRule="auto"/>
        <w:rPr>
          <w:rFonts w:ascii="Arial" w:hAnsi="Arial" w:cs="Arial"/>
          <w:color w:val="auto"/>
          <w:sz w:val="24"/>
          <w:szCs w:val="24"/>
        </w:rPr>
      </w:pPr>
      <w:bookmarkStart w:id="54" w:name="_Toc25684894"/>
      <w:r w:rsidRPr="000F01F4">
        <w:rPr>
          <w:rFonts w:ascii="Arial" w:hAnsi="Arial" w:cs="Arial"/>
          <w:color w:val="auto"/>
          <w:sz w:val="24"/>
          <w:szCs w:val="24"/>
        </w:rPr>
        <w:lastRenderedPageBreak/>
        <w:t>Appendix</w:t>
      </w:r>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0F01F4" w14:paraId="26CB4276" w14:textId="77777777" w:rsidTr="00151437">
        <w:trPr>
          <w:tblCellSpacing w:w="15" w:type="dxa"/>
        </w:trPr>
        <w:tc>
          <w:tcPr>
            <w:tcW w:w="50" w:type="pct"/>
            <w:hideMark/>
          </w:tcPr>
          <w:p w14:paraId="71B1C272" w14:textId="77777777" w:rsidR="000F01F4" w:rsidRDefault="000F01F4" w:rsidP="00151437">
            <w:pPr>
              <w:pStyle w:val="Bibliography"/>
              <w:rPr>
                <w:noProof/>
              </w:rPr>
            </w:pPr>
            <w:r>
              <w:rPr>
                <w:noProof/>
              </w:rPr>
              <w:t xml:space="preserve">[1] </w:t>
            </w:r>
          </w:p>
        </w:tc>
        <w:tc>
          <w:tcPr>
            <w:tcW w:w="0" w:type="auto"/>
            <w:hideMark/>
          </w:tcPr>
          <w:p w14:paraId="773AFB78" w14:textId="77777777" w:rsidR="00C92439" w:rsidRDefault="000F01F4" w:rsidP="00C92439">
            <w:pPr>
              <w:pStyle w:val="Bibliography"/>
              <w:rPr>
                <w:noProof/>
              </w:rPr>
            </w:pPr>
            <w:r>
              <w:rPr>
                <w:noProof/>
              </w:rPr>
              <w:t>"How Radar Detectors Work," Thomas Publishing Company, 17 November 2019. [Online]. Available: https://www.thomasnet.com/articles/instruments-controls/how-radar-detectors-work/. [Accessed 18 November 2019].</w:t>
            </w:r>
          </w:p>
          <w:p w14:paraId="4B7D73AB" w14:textId="68574690" w:rsidR="00C92439" w:rsidRPr="00C92439" w:rsidRDefault="00C92439" w:rsidP="00C92439"/>
        </w:tc>
      </w:tr>
    </w:tbl>
    <w:p w14:paraId="45F51BF2" w14:textId="42546334" w:rsidR="000F01F4" w:rsidRDefault="000F01F4" w:rsidP="00A44A57">
      <w:pPr>
        <w:spacing w:line="480" w:lineRule="auto"/>
      </w:pPr>
      <w:r>
        <w:rPr>
          <w:noProof/>
        </w:rPr>
        <w:drawing>
          <wp:inline distT="0" distB="0" distL="0" distR="0" wp14:anchorId="506CFAE0" wp14:editId="19762318">
            <wp:extent cx="5591955"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591955" cy="314369"/>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629CF" w14:paraId="7A692537" w14:textId="77777777" w:rsidTr="00D629CF">
        <w:trPr>
          <w:tblCellSpacing w:w="15" w:type="dxa"/>
        </w:trPr>
        <w:tc>
          <w:tcPr>
            <w:tcW w:w="159" w:type="pct"/>
            <w:hideMark/>
          </w:tcPr>
          <w:p w14:paraId="0048D4DF" w14:textId="77777777" w:rsidR="00D629CF" w:rsidRDefault="00D629CF" w:rsidP="00151437">
            <w:pPr>
              <w:pStyle w:val="Bibliography"/>
              <w:rPr>
                <w:noProof/>
              </w:rPr>
            </w:pPr>
            <w:r>
              <w:rPr>
                <w:noProof/>
              </w:rPr>
              <w:t xml:space="preserve">[2] </w:t>
            </w:r>
          </w:p>
        </w:tc>
        <w:tc>
          <w:tcPr>
            <w:tcW w:w="0" w:type="auto"/>
            <w:hideMark/>
          </w:tcPr>
          <w:p w14:paraId="7744F4E9" w14:textId="3A6EA432" w:rsidR="00FC2ABD" w:rsidRDefault="00D629CF" w:rsidP="00FC2ABD">
            <w:pPr>
              <w:pStyle w:val="Bibliography"/>
              <w:rPr>
                <w:noProof/>
              </w:rPr>
            </w:pPr>
            <w:r>
              <w:rPr>
                <w:noProof/>
              </w:rPr>
              <w:t>"Samsung SDI," Samsung, [Online]. Available: https://www.samsungsdi.com/column/technology/detail/55272.html?listType=gallery. [Accessed 31 10 2019].</w:t>
            </w:r>
            <w:r w:rsidR="00FC2ABD">
              <w:rPr>
                <w:noProof/>
              </w:rPr>
              <w:t xml:space="preserve"> </w:t>
            </w:r>
          </w:p>
          <w:p w14:paraId="419DF7FE" w14:textId="77777777" w:rsidR="00A44A57" w:rsidRPr="00A44A57" w:rsidRDefault="00A44A57" w:rsidP="00A44A57"/>
          <w:p w14:paraId="051B1108" w14:textId="02AD7BAE" w:rsidR="00D629CF" w:rsidRPr="00D629CF" w:rsidRDefault="00D629CF" w:rsidP="00D629CF"/>
        </w:tc>
      </w:tr>
    </w:tbl>
    <w:p w14:paraId="11C40228" w14:textId="77D0C529" w:rsidR="00D629CF" w:rsidRDefault="00D629CF" w:rsidP="00D629CF">
      <w:pPr>
        <w:spacing w:line="480" w:lineRule="auto"/>
      </w:pPr>
      <w:r>
        <w:rPr>
          <w:noProof/>
        </w:rPr>
        <w:drawing>
          <wp:inline distT="0" distB="0" distL="0" distR="0" wp14:anchorId="7C85F4B7" wp14:editId="28595DBE">
            <wp:extent cx="4563112" cy="26673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266737"/>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629CF" w14:paraId="333E2B6A" w14:textId="77777777" w:rsidTr="00151437">
        <w:trPr>
          <w:tblCellSpacing w:w="15" w:type="dxa"/>
        </w:trPr>
        <w:tc>
          <w:tcPr>
            <w:tcW w:w="50" w:type="pct"/>
            <w:hideMark/>
          </w:tcPr>
          <w:p w14:paraId="1DC12488" w14:textId="77777777" w:rsidR="00D629CF" w:rsidRDefault="00D629CF" w:rsidP="00151437">
            <w:pPr>
              <w:pStyle w:val="Bibliography"/>
              <w:rPr>
                <w:noProof/>
              </w:rPr>
            </w:pPr>
            <w:r>
              <w:rPr>
                <w:noProof/>
              </w:rPr>
              <w:t xml:space="preserve">[3] </w:t>
            </w:r>
          </w:p>
        </w:tc>
        <w:tc>
          <w:tcPr>
            <w:tcW w:w="0" w:type="auto"/>
            <w:hideMark/>
          </w:tcPr>
          <w:p w14:paraId="09AA40B7" w14:textId="77777777" w:rsidR="00D629CF" w:rsidRDefault="00D629CF" w:rsidP="00151437">
            <w:pPr>
              <w:pStyle w:val="Bibliography"/>
              <w:rPr>
                <w:noProof/>
              </w:rPr>
            </w:pPr>
            <w:r>
              <w:rPr>
                <w:noProof/>
              </w:rPr>
              <w:t>A. M. Helmenstine, "How to Define Anode and Cathode," ThoughtCo, 09 October 2019. [Online]. Available: https://www.thoughtco.com/how-to-define-anode-and-cathode-606452. [Accessed 17 November 2019].</w:t>
            </w:r>
          </w:p>
          <w:p w14:paraId="15A34296" w14:textId="77F83F88" w:rsidR="00FC2ABD" w:rsidRPr="00FC2ABD" w:rsidRDefault="00FC2ABD" w:rsidP="00FC2ABD"/>
        </w:tc>
      </w:tr>
    </w:tbl>
    <w:p w14:paraId="76ECE3B3" w14:textId="0660EFFF" w:rsidR="00D629CF" w:rsidRPr="00D629CF" w:rsidRDefault="00214642" w:rsidP="00D629CF">
      <w:pPr>
        <w:spacing w:line="480" w:lineRule="auto"/>
      </w:pPr>
      <w:r>
        <w:rPr>
          <w:noProof/>
        </w:rPr>
        <w:drawing>
          <wp:inline distT="0" distB="0" distL="0" distR="0" wp14:anchorId="628C6150" wp14:editId="2679B16D">
            <wp:extent cx="5553850" cy="4191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5553850" cy="419158"/>
                    </a:xfrm>
                    <a:prstGeom prst="rect">
                      <a:avLst/>
                    </a:prstGeom>
                  </pic:spPr>
                </pic:pic>
              </a:graphicData>
            </a:graphic>
          </wp:inline>
        </w:drawing>
      </w:r>
      <w:r>
        <w:rPr>
          <w:noProof/>
        </w:rPr>
        <w:drawing>
          <wp:inline distT="0" distB="0" distL="0" distR="0" wp14:anchorId="4FE3D0AB" wp14:editId="618998CB">
            <wp:extent cx="5772956" cy="552527"/>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PNG"/>
                    <pic:cNvPicPr/>
                  </pic:nvPicPr>
                  <pic:blipFill>
                    <a:blip r:embed="rId24">
                      <a:extLst>
                        <a:ext uri="{28A0092B-C50C-407E-A947-70E740481C1C}">
                          <a14:useLocalDpi xmlns:a14="http://schemas.microsoft.com/office/drawing/2010/main" val="0"/>
                        </a:ext>
                      </a:extLst>
                    </a:blip>
                    <a:stretch>
                      <a:fillRect/>
                    </a:stretch>
                  </pic:blipFill>
                  <pic:spPr>
                    <a:xfrm>
                      <a:off x="0" y="0"/>
                      <a:ext cx="5772956" cy="552527"/>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214642" w14:paraId="6D69397C" w14:textId="77777777" w:rsidTr="00A44A57">
        <w:trPr>
          <w:tblCellSpacing w:w="15" w:type="dxa"/>
        </w:trPr>
        <w:tc>
          <w:tcPr>
            <w:tcW w:w="159" w:type="pct"/>
            <w:hideMark/>
          </w:tcPr>
          <w:p w14:paraId="01E770BA" w14:textId="77777777" w:rsidR="00214642" w:rsidRDefault="00214642" w:rsidP="00151437">
            <w:pPr>
              <w:pStyle w:val="Bibliography"/>
              <w:rPr>
                <w:noProof/>
              </w:rPr>
            </w:pPr>
            <w:r>
              <w:rPr>
                <w:noProof/>
              </w:rPr>
              <w:t xml:space="preserve">[4] </w:t>
            </w:r>
          </w:p>
        </w:tc>
        <w:tc>
          <w:tcPr>
            <w:tcW w:w="0" w:type="auto"/>
            <w:hideMark/>
          </w:tcPr>
          <w:p w14:paraId="6CB1B1A0" w14:textId="77777777" w:rsidR="00214642" w:rsidRDefault="00214642" w:rsidP="00151437">
            <w:pPr>
              <w:pStyle w:val="Bibliography"/>
              <w:rPr>
                <w:noProof/>
              </w:rPr>
            </w:pPr>
            <w:r>
              <w:rPr>
                <w:noProof/>
              </w:rPr>
              <w:t>"Battery Electrolyte (LiPF6) for Li-ion Cell Manufacturers," Targray, [Online]. Available: https://www.targray.com/li-ion-battery/electrolyte. [Accessed 15 November 2019].</w:t>
            </w:r>
          </w:p>
          <w:p w14:paraId="26DC5302" w14:textId="47679AFD" w:rsidR="00FC2ABD" w:rsidRPr="00FC2ABD" w:rsidRDefault="00FC2ABD" w:rsidP="00FC2ABD"/>
        </w:tc>
      </w:tr>
    </w:tbl>
    <w:p w14:paraId="50504D65" w14:textId="33B601BF" w:rsidR="00FC2ABD" w:rsidRPr="00214642" w:rsidRDefault="00214642" w:rsidP="00FC2ABD">
      <w:pPr>
        <w:spacing w:line="480" w:lineRule="auto"/>
      </w:pPr>
      <w:r>
        <w:rPr>
          <w:noProof/>
        </w:rPr>
        <w:drawing>
          <wp:inline distT="0" distB="0" distL="0" distR="0" wp14:anchorId="2883CB9B" wp14:editId="5F043E13">
            <wp:extent cx="5258534" cy="819264"/>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4.PNG"/>
                    <pic:cNvPicPr/>
                  </pic:nvPicPr>
                  <pic:blipFill>
                    <a:blip r:embed="rId25">
                      <a:extLst>
                        <a:ext uri="{28A0092B-C50C-407E-A947-70E740481C1C}">
                          <a14:useLocalDpi xmlns:a14="http://schemas.microsoft.com/office/drawing/2010/main" val="0"/>
                        </a:ext>
                      </a:extLst>
                    </a:blip>
                    <a:stretch>
                      <a:fillRect/>
                    </a:stretch>
                  </pic:blipFill>
                  <pic:spPr>
                    <a:xfrm>
                      <a:off x="0" y="0"/>
                      <a:ext cx="5258534" cy="819264"/>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FC2ABD" w14:paraId="4AD779C7" w14:textId="77777777" w:rsidTr="00A44A57">
        <w:trPr>
          <w:tblCellSpacing w:w="15" w:type="dxa"/>
        </w:trPr>
        <w:tc>
          <w:tcPr>
            <w:tcW w:w="159" w:type="pct"/>
            <w:hideMark/>
          </w:tcPr>
          <w:p w14:paraId="15A043E7" w14:textId="77777777" w:rsidR="00FC2ABD" w:rsidRDefault="00FC2ABD" w:rsidP="00151437">
            <w:pPr>
              <w:pStyle w:val="Bibliography"/>
              <w:rPr>
                <w:noProof/>
              </w:rPr>
            </w:pPr>
            <w:r>
              <w:rPr>
                <w:noProof/>
              </w:rPr>
              <w:t xml:space="preserve">[5] </w:t>
            </w:r>
          </w:p>
        </w:tc>
        <w:tc>
          <w:tcPr>
            <w:tcW w:w="0" w:type="auto"/>
            <w:hideMark/>
          </w:tcPr>
          <w:p w14:paraId="4059A9E5" w14:textId="77777777" w:rsidR="00FC2ABD" w:rsidRDefault="00FC2ABD" w:rsidP="00151437">
            <w:pPr>
              <w:pStyle w:val="Bibliography"/>
              <w:rPr>
                <w:noProof/>
              </w:rPr>
            </w:pPr>
            <w:r>
              <w:rPr>
                <w:noProof/>
              </w:rPr>
              <w:t>"What is an ion?," Propulsion, [Online]. Available: http://www.qrg.northwestern.edu/projects/vss/docs/propulsion/1-what-is-an-ion.html. [Accessed 17 November 2019].</w:t>
            </w:r>
          </w:p>
        </w:tc>
      </w:tr>
    </w:tbl>
    <w:p w14:paraId="554528D5" w14:textId="70748DEC" w:rsidR="00FC2ABD" w:rsidRDefault="00FC2ABD" w:rsidP="00A96BB6">
      <w:pPr>
        <w:spacing w:line="480" w:lineRule="auto"/>
      </w:pPr>
    </w:p>
    <w:p w14:paraId="42758687" w14:textId="5C76DAD3" w:rsidR="00A96BB6" w:rsidRPr="00FC2ABD" w:rsidRDefault="00A96BB6" w:rsidP="00A96BB6">
      <w:pPr>
        <w:spacing w:line="480" w:lineRule="auto"/>
      </w:pPr>
      <w:r>
        <w:rPr>
          <w:noProof/>
        </w:rPr>
        <w:drawing>
          <wp:inline distT="0" distB="0" distL="0" distR="0" wp14:anchorId="56B5B4AE" wp14:editId="69405B7D">
            <wp:extent cx="6560944" cy="37214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5.PNG"/>
                    <pic:cNvPicPr/>
                  </pic:nvPicPr>
                  <pic:blipFill>
                    <a:blip r:embed="rId26">
                      <a:extLst>
                        <a:ext uri="{28A0092B-C50C-407E-A947-70E740481C1C}">
                          <a14:useLocalDpi xmlns:a14="http://schemas.microsoft.com/office/drawing/2010/main" val="0"/>
                        </a:ext>
                      </a:extLst>
                    </a:blip>
                    <a:stretch>
                      <a:fillRect/>
                    </a:stretch>
                  </pic:blipFill>
                  <pic:spPr>
                    <a:xfrm>
                      <a:off x="0" y="0"/>
                      <a:ext cx="6768646" cy="383921"/>
                    </a:xfrm>
                    <a:prstGeom prst="rect">
                      <a:avLst/>
                    </a:prstGeom>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77486" w14:paraId="73684BE0" w14:textId="77777777" w:rsidTr="00A44A57">
        <w:trPr>
          <w:tblCellSpacing w:w="15" w:type="dxa"/>
        </w:trPr>
        <w:tc>
          <w:tcPr>
            <w:tcW w:w="159" w:type="pct"/>
            <w:hideMark/>
          </w:tcPr>
          <w:p w14:paraId="18C8DA4D" w14:textId="77777777" w:rsidR="00377486" w:rsidRDefault="00377486" w:rsidP="00151437">
            <w:pPr>
              <w:pStyle w:val="Bibliography"/>
              <w:rPr>
                <w:noProof/>
              </w:rPr>
            </w:pPr>
            <w:r>
              <w:rPr>
                <w:noProof/>
              </w:rPr>
              <w:lastRenderedPageBreak/>
              <w:t xml:space="preserve">[6] </w:t>
            </w:r>
          </w:p>
        </w:tc>
        <w:tc>
          <w:tcPr>
            <w:tcW w:w="0" w:type="auto"/>
            <w:hideMark/>
          </w:tcPr>
          <w:p w14:paraId="5D161D82" w14:textId="77777777" w:rsidR="00377486" w:rsidRDefault="00377486" w:rsidP="00151437">
            <w:pPr>
              <w:pStyle w:val="Bibliography"/>
              <w:rPr>
                <w:noProof/>
              </w:rPr>
            </w:pPr>
            <w:r>
              <w:rPr>
                <w:noProof/>
              </w:rPr>
              <w:t>S. Khan, "Oxidation-reduction (redox) reactions," Khan Academy, [Online]. Available: https://www.khanacademy.org/science/chemistry/oxidation-reduction/redox-oxidation-reduction/a/oxidation-reduction-redox-reactions. [Accessed 2018 17 November].</w:t>
            </w:r>
          </w:p>
          <w:p w14:paraId="6C6B8208" w14:textId="16B29BF7" w:rsidR="00377486" w:rsidRPr="00377486" w:rsidRDefault="00377486" w:rsidP="00377486"/>
        </w:tc>
      </w:tr>
    </w:tbl>
    <w:p w14:paraId="07AF8EBE" w14:textId="75AC2270" w:rsidR="00A46B1E" w:rsidRDefault="00377486" w:rsidP="00A44A57">
      <w:r>
        <w:rPr>
          <w:noProof/>
        </w:rPr>
        <w:drawing>
          <wp:inline distT="0" distB="0" distL="0" distR="0" wp14:anchorId="2AFA600A" wp14:editId="4945D2BE">
            <wp:extent cx="5943600" cy="68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681990"/>
                    </a:xfrm>
                    <a:prstGeom prst="rect">
                      <a:avLst/>
                    </a:prstGeom>
                  </pic:spPr>
                </pic:pic>
              </a:graphicData>
            </a:graphic>
          </wp:inline>
        </w:drawing>
      </w:r>
    </w:p>
    <w:p w14:paraId="67B21553" w14:textId="53C8C33C" w:rsidR="00A44A57" w:rsidRDefault="00A44A57" w:rsidP="00A44A57"/>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A46B1E" w14:paraId="594AA8BC" w14:textId="77777777" w:rsidTr="00FD2B7B">
        <w:trPr>
          <w:tblCellSpacing w:w="15" w:type="dxa"/>
        </w:trPr>
        <w:tc>
          <w:tcPr>
            <w:tcW w:w="159" w:type="pct"/>
            <w:hideMark/>
          </w:tcPr>
          <w:p w14:paraId="7503B289" w14:textId="77777777" w:rsidR="00A46B1E" w:rsidRDefault="00A46B1E" w:rsidP="00151437">
            <w:pPr>
              <w:pStyle w:val="Bibliography"/>
              <w:rPr>
                <w:noProof/>
              </w:rPr>
            </w:pPr>
            <w:r>
              <w:rPr>
                <w:noProof/>
              </w:rPr>
              <w:t xml:space="preserve">[7] </w:t>
            </w:r>
          </w:p>
        </w:tc>
        <w:tc>
          <w:tcPr>
            <w:tcW w:w="0" w:type="auto"/>
            <w:hideMark/>
          </w:tcPr>
          <w:p w14:paraId="6E27A545" w14:textId="3D11C030" w:rsidR="00A46B1E" w:rsidRDefault="00A46B1E" w:rsidP="00151437">
            <w:pPr>
              <w:pStyle w:val="Bibliography"/>
              <w:rPr>
                <w:noProof/>
              </w:rPr>
            </w:pPr>
            <w:r>
              <w:rPr>
                <w:noProof/>
              </w:rPr>
              <w:t xml:space="preserve">K. Krischer and K. Schonleber, "Exergy Storage," in </w:t>
            </w:r>
            <w:r>
              <w:rPr>
                <w:i/>
                <w:iCs/>
                <w:noProof/>
              </w:rPr>
              <w:t>Physics of Energy Conversion</w:t>
            </w:r>
            <w:r>
              <w:rPr>
                <w:noProof/>
              </w:rPr>
              <w:t>, Munchen, De Gruyter, 2015, p. 216.</w:t>
            </w:r>
          </w:p>
          <w:p w14:paraId="6D06D670" w14:textId="77777777" w:rsidR="006215C4" w:rsidRPr="006215C4" w:rsidRDefault="006215C4" w:rsidP="006215C4"/>
          <w:p w14:paraId="29E535B8" w14:textId="01FC414E" w:rsidR="00826976" w:rsidRPr="00826976" w:rsidRDefault="00826976" w:rsidP="00826976"/>
        </w:tc>
      </w:tr>
    </w:tbl>
    <w:p w14:paraId="498A6E4B" w14:textId="5B3083F6" w:rsidR="00826976" w:rsidRDefault="00826976" w:rsidP="00826976">
      <w:r>
        <w:rPr>
          <w:noProof/>
        </w:rPr>
        <w:drawing>
          <wp:inline distT="0" distB="0" distL="0" distR="0" wp14:anchorId="305DCC82" wp14:editId="4FF06112">
            <wp:extent cx="5702893" cy="714375"/>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5817033" cy="728673"/>
                    </a:xfrm>
                    <a:prstGeom prst="rect">
                      <a:avLst/>
                    </a:prstGeom>
                  </pic:spPr>
                </pic:pic>
              </a:graphicData>
            </a:graphic>
          </wp:inline>
        </w:drawing>
      </w:r>
    </w:p>
    <w:p w14:paraId="6F4354DF" w14:textId="200FC4B3" w:rsidR="00826976" w:rsidRDefault="00826976" w:rsidP="00826976"/>
    <w:p w14:paraId="7A2CE174" w14:textId="66D1E963" w:rsidR="00A44A57" w:rsidRDefault="00F6031C" w:rsidP="00A44A57">
      <w:r>
        <w:rPr>
          <w:noProof/>
        </w:rPr>
        <w:drawing>
          <wp:inline distT="0" distB="0" distL="0" distR="0" wp14:anchorId="0750F8C1" wp14:editId="34B3F354">
            <wp:extent cx="2668772" cy="2906753"/>
            <wp:effectExtent l="0" t="0" r="0" b="8255"/>
            <wp:docPr id="22" name="Picture 2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9.PNG"/>
                    <pic:cNvPicPr/>
                  </pic:nvPicPr>
                  <pic:blipFill>
                    <a:blip r:embed="rId29">
                      <a:extLst>
                        <a:ext uri="{28A0092B-C50C-407E-A947-70E740481C1C}">
                          <a14:useLocalDpi xmlns:a14="http://schemas.microsoft.com/office/drawing/2010/main" val="0"/>
                        </a:ext>
                      </a:extLst>
                    </a:blip>
                    <a:stretch>
                      <a:fillRect/>
                    </a:stretch>
                  </pic:blipFill>
                  <pic:spPr>
                    <a:xfrm>
                      <a:off x="0" y="0"/>
                      <a:ext cx="2680308" cy="2919318"/>
                    </a:xfrm>
                    <a:prstGeom prst="rect">
                      <a:avLst/>
                    </a:prstGeom>
                  </pic:spPr>
                </pic:pic>
              </a:graphicData>
            </a:graphic>
          </wp:inline>
        </w:drawing>
      </w:r>
    </w:p>
    <w:p w14:paraId="1DF37BC5" w14:textId="77777777" w:rsidR="00D5161C" w:rsidRDefault="00D5161C" w:rsidP="00A44A57"/>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41A9F" w14:paraId="292B5B46" w14:textId="77777777" w:rsidTr="00151437">
        <w:trPr>
          <w:tblCellSpacing w:w="15" w:type="dxa"/>
        </w:trPr>
        <w:tc>
          <w:tcPr>
            <w:tcW w:w="50" w:type="pct"/>
            <w:hideMark/>
          </w:tcPr>
          <w:p w14:paraId="7254CE4D" w14:textId="77777777" w:rsidR="00341A9F" w:rsidRDefault="00341A9F" w:rsidP="00151437">
            <w:pPr>
              <w:pStyle w:val="Bibliography"/>
              <w:rPr>
                <w:noProof/>
              </w:rPr>
            </w:pPr>
            <w:r>
              <w:rPr>
                <w:noProof/>
              </w:rPr>
              <w:t xml:space="preserve">[8] </w:t>
            </w:r>
          </w:p>
        </w:tc>
        <w:tc>
          <w:tcPr>
            <w:tcW w:w="0" w:type="auto"/>
            <w:hideMark/>
          </w:tcPr>
          <w:p w14:paraId="3A7B59A8" w14:textId="77777777" w:rsidR="00341A9F" w:rsidRDefault="00341A9F" w:rsidP="00151437">
            <w:pPr>
              <w:pStyle w:val="Bibliography"/>
              <w:rPr>
                <w:noProof/>
              </w:rPr>
            </w:pPr>
            <w:r>
              <w:rPr>
                <w:noProof/>
              </w:rPr>
              <w:t xml:space="preserve">A. J. Jacobson and L. F. Nazar, Encyclopedia of Inorganic and Bioinorganic Chemistry, Wiley, 2011. </w:t>
            </w:r>
          </w:p>
        </w:tc>
      </w:tr>
    </w:tbl>
    <w:p w14:paraId="196860FB" w14:textId="7F594CB7" w:rsidR="006215C4" w:rsidRDefault="006215C4" w:rsidP="00341A9F"/>
    <w:p w14:paraId="1FE102D7" w14:textId="4D0D2DAD" w:rsidR="00341A9F" w:rsidRPr="006215C4" w:rsidRDefault="00341A9F" w:rsidP="00341A9F">
      <w:r>
        <w:rPr>
          <w:noProof/>
        </w:rPr>
        <w:drawing>
          <wp:inline distT="0" distB="0" distL="0" distR="0" wp14:anchorId="0D9E1919" wp14:editId="37C9AAA2">
            <wp:extent cx="5630061" cy="1019317"/>
            <wp:effectExtent l="0" t="0" r="8890" b="9525"/>
            <wp:docPr id="21" name="Picture 2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8.PNG"/>
                    <pic:cNvPicPr/>
                  </pic:nvPicPr>
                  <pic:blipFill>
                    <a:blip r:embed="rId30">
                      <a:extLst>
                        <a:ext uri="{28A0092B-C50C-407E-A947-70E740481C1C}">
                          <a14:useLocalDpi xmlns:a14="http://schemas.microsoft.com/office/drawing/2010/main" val="0"/>
                        </a:ext>
                      </a:extLst>
                    </a:blip>
                    <a:stretch>
                      <a:fillRect/>
                    </a:stretch>
                  </pic:blipFill>
                  <pic:spPr>
                    <a:xfrm>
                      <a:off x="0" y="0"/>
                      <a:ext cx="5630061" cy="1019317"/>
                    </a:xfrm>
                    <a:prstGeom prst="rect">
                      <a:avLst/>
                    </a:prstGeom>
                  </pic:spPr>
                </pic:pic>
              </a:graphicData>
            </a:graphic>
          </wp:inline>
        </w:drawing>
      </w:r>
    </w:p>
    <w:sectPr w:rsidR="00341A9F" w:rsidRPr="006215C4" w:rsidSect="006D065E">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29CF" w14:textId="77777777" w:rsidR="008D6F42" w:rsidRDefault="008D6F42" w:rsidP="00D02A1E">
      <w:r>
        <w:separator/>
      </w:r>
    </w:p>
  </w:endnote>
  <w:endnote w:type="continuationSeparator" w:id="0">
    <w:p w14:paraId="186B3BBD" w14:textId="77777777" w:rsidR="008D6F42" w:rsidRDefault="008D6F42" w:rsidP="00D0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E434" w14:textId="77777777" w:rsidR="00330247" w:rsidRDefault="00330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0915" w14:textId="184D7398" w:rsidR="008E6FDD" w:rsidRDefault="008E6FDD" w:rsidP="00F30579">
    <w:pPr>
      <w:pStyle w:val="Footer"/>
      <w:jc w:val="right"/>
    </w:pPr>
    <w:r>
      <w:t xml:space="preserve">Jason Gao November 14, 2019 Final Technical Report for Rechargeable Lithium-Ion Batteries </w:t>
    </w:r>
    <w:r w:rsidR="00330247">
      <w:t>Final Version</w:t>
    </w:r>
    <w:bookmarkStart w:id="0" w:name="_GoBack"/>
    <w:bookmarkEnd w:id="0"/>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AFF56" w14:textId="77777777" w:rsidR="00330247" w:rsidRDefault="003302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561259"/>
      <w:docPartObj>
        <w:docPartGallery w:val="Page Numbers (Bottom of Page)"/>
        <w:docPartUnique/>
      </w:docPartObj>
    </w:sdtPr>
    <w:sdtEndPr>
      <w:rPr>
        <w:noProof/>
      </w:rPr>
    </w:sdtEndPr>
    <w:sdtContent>
      <w:p w14:paraId="528F0A8C" w14:textId="77777777" w:rsidR="008E6FDD" w:rsidRDefault="008E6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E0463" w14:textId="37934666" w:rsidR="008E6FDD" w:rsidRDefault="008E6FDD" w:rsidP="00190BFE">
    <w:pPr>
      <w:pStyle w:val="Footer"/>
      <w:jc w:val="right"/>
    </w:pPr>
    <w:r>
      <w:t xml:space="preserve">Jason Gao November 14, 2019 Final Technical Report for Rechargeable Lithium-Ion Batteries </w:t>
    </w:r>
    <w:r w:rsidR="00330247">
      <w:t>Final Version</w:t>
    </w:r>
    <w:r>
      <w:t xml:space="preserve"> </w:t>
    </w:r>
  </w:p>
  <w:p w14:paraId="549483E3" w14:textId="77777777" w:rsidR="008E6FDD" w:rsidRDefault="008E6F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76E6" w14:textId="76FD2082" w:rsidR="008E6FDD" w:rsidRDefault="008E6FDD" w:rsidP="00190BFE">
    <w:pPr>
      <w:pStyle w:val="Footer"/>
      <w:jc w:val="right"/>
    </w:pPr>
    <w:r>
      <w:t xml:space="preserve">Jason Gao November 14, 2019 Final Technical Report for Rechargeable Lithium-Ion Batteries </w:t>
    </w:r>
    <w:r w:rsidR="00330247">
      <w:t>Final Version</w:t>
    </w:r>
    <w:r>
      <w:t xml:space="preserve"> </w:t>
    </w:r>
  </w:p>
  <w:p w14:paraId="61448C21" w14:textId="77777777" w:rsidR="008E6FDD" w:rsidRDefault="008E6FD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553535"/>
      <w:docPartObj>
        <w:docPartGallery w:val="Page Numbers (Bottom of Page)"/>
        <w:docPartUnique/>
      </w:docPartObj>
    </w:sdtPr>
    <w:sdtEndPr>
      <w:rPr>
        <w:noProof/>
      </w:rPr>
    </w:sdtEndPr>
    <w:sdtContent>
      <w:p w14:paraId="7A70B2BE" w14:textId="42C073E3" w:rsidR="008E6FDD" w:rsidRDefault="008E6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53D69" w14:textId="280BE8F7" w:rsidR="008E6FDD" w:rsidRDefault="008E6FDD" w:rsidP="00190BFE">
    <w:pPr>
      <w:pStyle w:val="Footer"/>
      <w:jc w:val="right"/>
    </w:pPr>
    <w:r>
      <w:t xml:space="preserve">Jason Gao November 14, 2019 Final Technical Report for Rechargeable Lithium-Ion Batteries </w:t>
    </w:r>
    <w:r w:rsidR="00330247">
      <w:t>Final Version</w:t>
    </w:r>
    <w:r>
      <w:t xml:space="preserve"> </w:t>
    </w:r>
  </w:p>
  <w:p w14:paraId="5D221E55" w14:textId="77777777" w:rsidR="008E6FDD" w:rsidRDefault="008E6F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34980"/>
      <w:docPartObj>
        <w:docPartGallery w:val="Page Numbers (Bottom of Page)"/>
        <w:docPartUnique/>
      </w:docPartObj>
    </w:sdtPr>
    <w:sdtEndPr>
      <w:rPr>
        <w:noProof/>
      </w:rPr>
    </w:sdtEndPr>
    <w:sdtContent>
      <w:p w14:paraId="6EABC3D1" w14:textId="77777777" w:rsidR="008E6FDD" w:rsidRDefault="008E6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BA67D" w14:textId="5603B203" w:rsidR="008E6FDD" w:rsidRDefault="008E6FDD" w:rsidP="00190BFE">
    <w:pPr>
      <w:pStyle w:val="Footer"/>
      <w:jc w:val="right"/>
    </w:pPr>
    <w:r>
      <w:t xml:space="preserve">Jason Gao November 14, 2019 Final Technical Report for Rechargeable Lithium-Ion Batteries </w:t>
    </w:r>
    <w:r w:rsidR="002F0959">
      <w:t>Final</w:t>
    </w:r>
    <w:r w:rsidR="00766E0E">
      <w:t xml:space="preserve"> Version</w:t>
    </w:r>
    <w:r>
      <w:t xml:space="preserve"> </w:t>
    </w:r>
  </w:p>
  <w:p w14:paraId="4E84119A" w14:textId="77777777" w:rsidR="008E6FDD" w:rsidRDefault="008E6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0EC9C" w14:textId="77777777" w:rsidR="008D6F42" w:rsidRDefault="008D6F42" w:rsidP="00D02A1E">
      <w:r>
        <w:separator/>
      </w:r>
    </w:p>
  </w:footnote>
  <w:footnote w:type="continuationSeparator" w:id="0">
    <w:p w14:paraId="58027E44" w14:textId="77777777" w:rsidR="008D6F42" w:rsidRDefault="008D6F42" w:rsidP="00D02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E2702" w14:textId="77777777" w:rsidR="00330247" w:rsidRDefault="00330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AC565" w14:textId="77777777" w:rsidR="00330247" w:rsidRDefault="003302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12E81" w14:textId="77777777" w:rsidR="00330247" w:rsidRDefault="00330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66B59"/>
    <w:multiLevelType w:val="multilevel"/>
    <w:tmpl w:val="6E32F5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D3D0397"/>
    <w:multiLevelType w:val="multilevel"/>
    <w:tmpl w:val="CB645C2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6700428"/>
    <w:multiLevelType w:val="multilevel"/>
    <w:tmpl w:val="1ED2B59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BA40C5C"/>
    <w:multiLevelType w:val="multilevel"/>
    <w:tmpl w:val="1ED2B59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Gao">
    <w15:presenceInfo w15:providerId="Windows Live" w15:userId="0d5be0a6af71b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F"/>
    <w:rsid w:val="00000AB1"/>
    <w:rsid w:val="00007A02"/>
    <w:rsid w:val="00015064"/>
    <w:rsid w:val="00020121"/>
    <w:rsid w:val="00020307"/>
    <w:rsid w:val="00035F77"/>
    <w:rsid w:val="00036E4E"/>
    <w:rsid w:val="000453CB"/>
    <w:rsid w:val="000513CC"/>
    <w:rsid w:val="000531B3"/>
    <w:rsid w:val="0005515F"/>
    <w:rsid w:val="00057D4D"/>
    <w:rsid w:val="000628FE"/>
    <w:rsid w:val="000675BE"/>
    <w:rsid w:val="0007173C"/>
    <w:rsid w:val="0008070A"/>
    <w:rsid w:val="00090508"/>
    <w:rsid w:val="0009349C"/>
    <w:rsid w:val="0009598C"/>
    <w:rsid w:val="000A2953"/>
    <w:rsid w:val="000A51C4"/>
    <w:rsid w:val="000A54B7"/>
    <w:rsid w:val="000B0520"/>
    <w:rsid w:val="000B254E"/>
    <w:rsid w:val="000D0026"/>
    <w:rsid w:val="000D1094"/>
    <w:rsid w:val="000D169F"/>
    <w:rsid w:val="000D70E3"/>
    <w:rsid w:val="000D7E99"/>
    <w:rsid w:val="000E1063"/>
    <w:rsid w:val="000F01F4"/>
    <w:rsid w:val="000F22C9"/>
    <w:rsid w:val="000F5B63"/>
    <w:rsid w:val="00101EFF"/>
    <w:rsid w:val="0010307D"/>
    <w:rsid w:val="0010798D"/>
    <w:rsid w:val="00107B3E"/>
    <w:rsid w:val="001151BE"/>
    <w:rsid w:val="001223BB"/>
    <w:rsid w:val="00123E56"/>
    <w:rsid w:val="001267B5"/>
    <w:rsid w:val="001331EF"/>
    <w:rsid w:val="00136BCB"/>
    <w:rsid w:val="00151437"/>
    <w:rsid w:val="00166282"/>
    <w:rsid w:val="00171AE7"/>
    <w:rsid w:val="001738A1"/>
    <w:rsid w:val="00174236"/>
    <w:rsid w:val="001829D0"/>
    <w:rsid w:val="00183687"/>
    <w:rsid w:val="00183851"/>
    <w:rsid w:val="00183FCC"/>
    <w:rsid w:val="0018414B"/>
    <w:rsid w:val="00186392"/>
    <w:rsid w:val="00190BFE"/>
    <w:rsid w:val="0019748C"/>
    <w:rsid w:val="001A3E50"/>
    <w:rsid w:val="001A5DBD"/>
    <w:rsid w:val="001A7386"/>
    <w:rsid w:val="001B25C3"/>
    <w:rsid w:val="001B3CD7"/>
    <w:rsid w:val="001B6EBB"/>
    <w:rsid w:val="001C3517"/>
    <w:rsid w:val="001C65C9"/>
    <w:rsid w:val="001D425C"/>
    <w:rsid w:val="001D44D2"/>
    <w:rsid w:val="001D7577"/>
    <w:rsid w:val="001E45D6"/>
    <w:rsid w:val="001E49C4"/>
    <w:rsid w:val="001E5B2D"/>
    <w:rsid w:val="001F1B3C"/>
    <w:rsid w:val="001F5585"/>
    <w:rsid w:val="002021F8"/>
    <w:rsid w:val="00204553"/>
    <w:rsid w:val="00204A05"/>
    <w:rsid w:val="0021443D"/>
    <w:rsid w:val="00214642"/>
    <w:rsid w:val="00214994"/>
    <w:rsid w:val="00217824"/>
    <w:rsid w:val="00222F3F"/>
    <w:rsid w:val="002374C4"/>
    <w:rsid w:val="00237E90"/>
    <w:rsid w:val="002439C3"/>
    <w:rsid w:val="002444A2"/>
    <w:rsid w:val="002474EF"/>
    <w:rsid w:val="00250834"/>
    <w:rsid w:val="0026730B"/>
    <w:rsid w:val="00286F75"/>
    <w:rsid w:val="00290D6F"/>
    <w:rsid w:val="00296527"/>
    <w:rsid w:val="002A5115"/>
    <w:rsid w:val="002A65A8"/>
    <w:rsid w:val="002A6C64"/>
    <w:rsid w:val="002B2769"/>
    <w:rsid w:val="002B6CA2"/>
    <w:rsid w:val="002C02B8"/>
    <w:rsid w:val="002C1EB3"/>
    <w:rsid w:val="002C790C"/>
    <w:rsid w:val="002D4234"/>
    <w:rsid w:val="002E1ADF"/>
    <w:rsid w:val="002E5A25"/>
    <w:rsid w:val="002E69AB"/>
    <w:rsid w:val="002E6BFD"/>
    <w:rsid w:val="002F0959"/>
    <w:rsid w:val="002F2A74"/>
    <w:rsid w:val="002F3135"/>
    <w:rsid w:val="002F4137"/>
    <w:rsid w:val="002F4AFD"/>
    <w:rsid w:val="002F4E10"/>
    <w:rsid w:val="002F62C9"/>
    <w:rsid w:val="003010CA"/>
    <w:rsid w:val="00304E25"/>
    <w:rsid w:val="00305D65"/>
    <w:rsid w:val="00315B6C"/>
    <w:rsid w:val="00320556"/>
    <w:rsid w:val="00327436"/>
    <w:rsid w:val="00330247"/>
    <w:rsid w:val="00341A9F"/>
    <w:rsid w:val="003442AF"/>
    <w:rsid w:val="0036085B"/>
    <w:rsid w:val="0036358D"/>
    <w:rsid w:val="00366405"/>
    <w:rsid w:val="003722F0"/>
    <w:rsid w:val="003736E0"/>
    <w:rsid w:val="00377486"/>
    <w:rsid w:val="00381842"/>
    <w:rsid w:val="00382E5B"/>
    <w:rsid w:val="003A029F"/>
    <w:rsid w:val="003A06F2"/>
    <w:rsid w:val="003B1015"/>
    <w:rsid w:val="003C26A3"/>
    <w:rsid w:val="003C51FD"/>
    <w:rsid w:val="003D5AB7"/>
    <w:rsid w:val="003E0B26"/>
    <w:rsid w:val="003E426F"/>
    <w:rsid w:val="003E740A"/>
    <w:rsid w:val="003F1C17"/>
    <w:rsid w:val="003F3A15"/>
    <w:rsid w:val="003F6B2E"/>
    <w:rsid w:val="00407E09"/>
    <w:rsid w:val="004168DE"/>
    <w:rsid w:val="0042180F"/>
    <w:rsid w:val="00422B0C"/>
    <w:rsid w:val="004322CD"/>
    <w:rsid w:val="00445101"/>
    <w:rsid w:val="004509C0"/>
    <w:rsid w:val="00453D57"/>
    <w:rsid w:val="0046143A"/>
    <w:rsid w:val="00466FD3"/>
    <w:rsid w:val="0047103B"/>
    <w:rsid w:val="0047322F"/>
    <w:rsid w:val="00474CB4"/>
    <w:rsid w:val="00476DC0"/>
    <w:rsid w:val="004858E2"/>
    <w:rsid w:val="0049450E"/>
    <w:rsid w:val="0049635F"/>
    <w:rsid w:val="004A25B0"/>
    <w:rsid w:val="004A5FAA"/>
    <w:rsid w:val="004C0A84"/>
    <w:rsid w:val="004C4542"/>
    <w:rsid w:val="004D7A37"/>
    <w:rsid w:val="004E10B8"/>
    <w:rsid w:val="004E1CE7"/>
    <w:rsid w:val="004E226F"/>
    <w:rsid w:val="004E2F7D"/>
    <w:rsid w:val="0050382A"/>
    <w:rsid w:val="00506373"/>
    <w:rsid w:val="005070F3"/>
    <w:rsid w:val="00513109"/>
    <w:rsid w:val="00515A85"/>
    <w:rsid w:val="0052294F"/>
    <w:rsid w:val="005315F6"/>
    <w:rsid w:val="00535FB4"/>
    <w:rsid w:val="00561A87"/>
    <w:rsid w:val="00570C8E"/>
    <w:rsid w:val="00571927"/>
    <w:rsid w:val="005721EC"/>
    <w:rsid w:val="00575BA7"/>
    <w:rsid w:val="00580B60"/>
    <w:rsid w:val="00582471"/>
    <w:rsid w:val="005846CB"/>
    <w:rsid w:val="00587F15"/>
    <w:rsid w:val="00592B63"/>
    <w:rsid w:val="00595D61"/>
    <w:rsid w:val="0059604A"/>
    <w:rsid w:val="005979B9"/>
    <w:rsid w:val="005A3F93"/>
    <w:rsid w:val="005B4696"/>
    <w:rsid w:val="005D39D5"/>
    <w:rsid w:val="005E316D"/>
    <w:rsid w:val="005F0BED"/>
    <w:rsid w:val="005F1E6A"/>
    <w:rsid w:val="005F4F45"/>
    <w:rsid w:val="00601B55"/>
    <w:rsid w:val="006145EE"/>
    <w:rsid w:val="006215C4"/>
    <w:rsid w:val="006252FD"/>
    <w:rsid w:val="00634A98"/>
    <w:rsid w:val="00635097"/>
    <w:rsid w:val="006467F9"/>
    <w:rsid w:val="00646EA3"/>
    <w:rsid w:val="0065001F"/>
    <w:rsid w:val="00651D8C"/>
    <w:rsid w:val="00656999"/>
    <w:rsid w:val="00657D4A"/>
    <w:rsid w:val="0066261A"/>
    <w:rsid w:val="00667F83"/>
    <w:rsid w:val="00674D7F"/>
    <w:rsid w:val="00674DC5"/>
    <w:rsid w:val="00677717"/>
    <w:rsid w:val="006917B3"/>
    <w:rsid w:val="00697F74"/>
    <w:rsid w:val="006A40EC"/>
    <w:rsid w:val="006A472C"/>
    <w:rsid w:val="006A4CD0"/>
    <w:rsid w:val="006A658E"/>
    <w:rsid w:val="006B7718"/>
    <w:rsid w:val="006C0F78"/>
    <w:rsid w:val="006D065E"/>
    <w:rsid w:val="006E4CA5"/>
    <w:rsid w:val="006F7BEC"/>
    <w:rsid w:val="00704CE9"/>
    <w:rsid w:val="00710BF5"/>
    <w:rsid w:val="0071593A"/>
    <w:rsid w:val="00715EBF"/>
    <w:rsid w:val="00716D57"/>
    <w:rsid w:val="00721757"/>
    <w:rsid w:val="00745161"/>
    <w:rsid w:val="00752740"/>
    <w:rsid w:val="00754DFA"/>
    <w:rsid w:val="00761704"/>
    <w:rsid w:val="00766E0E"/>
    <w:rsid w:val="007728E1"/>
    <w:rsid w:val="007731F8"/>
    <w:rsid w:val="00781BB7"/>
    <w:rsid w:val="00787FF7"/>
    <w:rsid w:val="00790E22"/>
    <w:rsid w:val="00792570"/>
    <w:rsid w:val="007A2158"/>
    <w:rsid w:val="007A63BE"/>
    <w:rsid w:val="007A7658"/>
    <w:rsid w:val="007B1BA6"/>
    <w:rsid w:val="007D1417"/>
    <w:rsid w:val="007D1753"/>
    <w:rsid w:val="007D3604"/>
    <w:rsid w:val="007D5849"/>
    <w:rsid w:val="007D6E6D"/>
    <w:rsid w:val="007E6BC0"/>
    <w:rsid w:val="007F1540"/>
    <w:rsid w:val="007F45E9"/>
    <w:rsid w:val="00800599"/>
    <w:rsid w:val="00802635"/>
    <w:rsid w:val="0080752C"/>
    <w:rsid w:val="00813219"/>
    <w:rsid w:val="00825895"/>
    <w:rsid w:val="00826976"/>
    <w:rsid w:val="0083102A"/>
    <w:rsid w:val="00835325"/>
    <w:rsid w:val="008459F8"/>
    <w:rsid w:val="00846F45"/>
    <w:rsid w:val="00853399"/>
    <w:rsid w:val="00855189"/>
    <w:rsid w:val="00857279"/>
    <w:rsid w:val="00857595"/>
    <w:rsid w:val="00863855"/>
    <w:rsid w:val="00875654"/>
    <w:rsid w:val="00880203"/>
    <w:rsid w:val="00890652"/>
    <w:rsid w:val="00897727"/>
    <w:rsid w:val="008A1195"/>
    <w:rsid w:val="008A302A"/>
    <w:rsid w:val="008B604B"/>
    <w:rsid w:val="008B7FE6"/>
    <w:rsid w:val="008C4DAC"/>
    <w:rsid w:val="008D6F42"/>
    <w:rsid w:val="008D6F61"/>
    <w:rsid w:val="008E1959"/>
    <w:rsid w:val="008E6FDD"/>
    <w:rsid w:val="008E77E3"/>
    <w:rsid w:val="00901D08"/>
    <w:rsid w:val="009035C1"/>
    <w:rsid w:val="00906F6B"/>
    <w:rsid w:val="0091670A"/>
    <w:rsid w:val="00924830"/>
    <w:rsid w:val="00926BED"/>
    <w:rsid w:val="0093141C"/>
    <w:rsid w:val="0093518D"/>
    <w:rsid w:val="00936925"/>
    <w:rsid w:val="00937E2A"/>
    <w:rsid w:val="00941A5D"/>
    <w:rsid w:val="0094426E"/>
    <w:rsid w:val="00946FCA"/>
    <w:rsid w:val="0095764A"/>
    <w:rsid w:val="00957D4E"/>
    <w:rsid w:val="009601D4"/>
    <w:rsid w:val="00960210"/>
    <w:rsid w:val="0097013A"/>
    <w:rsid w:val="0097076A"/>
    <w:rsid w:val="009833AB"/>
    <w:rsid w:val="0098507F"/>
    <w:rsid w:val="00995109"/>
    <w:rsid w:val="009A037F"/>
    <w:rsid w:val="009A68BA"/>
    <w:rsid w:val="009B3006"/>
    <w:rsid w:val="009B345A"/>
    <w:rsid w:val="009B374D"/>
    <w:rsid w:val="009C0EC1"/>
    <w:rsid w:val="009C47CD"/>
    <w:rsid w:val="009D13AC"/>
    <w:rsid w:val="009D52CF"/>
    <w:rsid w:val="00A032E4"/>
    <w:rsid w:val="00A153D4"/>
    <w:rsid w:val="00A15A78"/>
    <w:rsid w:val="00A20DF6"/>
    <w:rsid w:val="00A31E35"/>
    <w:rsid w:val="00A37CE8"/>
    <w:rsid w:val="00A406A9"/>
    <w:rsid w:val="00A43BB5"/>
    <w:rsid w:val="00A44A57"/>
    <w:rsid w:val="00A46B1E"/>
    <w:rsid w:val="00A509C2"/>
    <w:rsid w:val="00A53424"/>
    <w:rsid w:val="00A5540C"/>
    <w:rsid w:val="00A57279"/>
    <w:rsid w:val="00A5794D"/>
    <w:rsid w:val="00A666C1"/>
    <w:rsid w:val="00A66A73"/>
    <w:rsid w:val="00A76642"/>
    <w:rsid w:val="00A770CD"/>
    <w:rsid w:val="00A77B42"/>
    <w:rsid w:val="00A80A49"/>
    <w:rsid w:val="00A86CA1"/>
    <w:rsid w:val="00A94B71"/>
    <w:rsid w:val="00A96BB6"/>
    <w:rsid w:val="00A972C9"/>
    <w:rsid w:val="00AA1BB7"/>
    <w:rsid w:val="00AA575C"/>
    <w:rsid w:val="00AB2994"/>
    <w:rsid w:val="00AC5F33"/>
    <w:rsid w:val="00AD2B52"/>
    <w:rsid w:val="00AD7295"/>
    <w:rsid w:val="00AE2C2B"/>
    <w:rsid w:val="00AE7E00"/>
    <w:rsid w:val="00AF3390"/>
    <w:rsid w:val="00AF7F32"/>
    <w:rsid w:val="00B03883"/>
    <w:rsid w:val="00B06BFA"/>
    <w:rsid w:val="00B102BD"/>
    <w:rsid w:val="00B1316F"/>
    <w:rsid w:val="00B25526"/>
    <w:rsid w:val="00B257D2"/>
    <w:rsid w:val="00B267CC"/>
    <w:rsid w:val="00B34222"/>
    <w:rsid w:val="00B3484F"/>
    <w:rsid w:val="00B37C77"/>
    <w:rsid w:val="00B44EC5"/>
    <w:rsid w:val="00B44EF1"/>
    <w:rsid w:val="00B47784"/>
    <w:rsid w:val="00B5216C"/>
    <w:rsid w:val="00B54DF2"/>
    <w:rsid w:val="00B55021"/>
    <w:rsid w:val="00B55C31"/>
    <w:rsid w:val="00B61401"/>
    <w:rsid w:val="00B627B1"/>
    <w:rsid w:val="00B71428"/>
    <w:rsid w:val="00B7164E"/>
    <w:rsid w:val="00B71F26"/>
    <w:rsid w:val="00B72BFD"/>
    <w:rsid w:val="00B72F95"/>
    <w:rsid w:val="00B80CB1"/>
    <w:rsid w:val="00B85013"/>
    <w:rsid w:val="00B87492"/>
    <w:rsid w:val="00B96375"/>
    <w:rsid w:val="00B96DB4"/>
    <w:rsid w:val="00BA2AB9"/>
    <w:rsid w:val="00BA3B2B"/>
    <w:rsid w:val="00BA7340"/>
    <w:rsid w:val="00BB3D39"/>
    <w:rsid w:val="00BB4BD2"/>
    <w:rsid w:val="00BB64CC"/>
    <w:rsid w:val="00BC74D5"/>
    <w:rsid w:val="00BE0B49"/>
    <w:rsid w:val="00BE5DE7"/>
    <w:rsid w:val="00BF1F53"/>
    <w:rsid w:val="00BF647C"/>
    <w:rsid w:val="00BF6D49"/>
    <w:rsid w:val="00C06DD7"/>
    <w:rsid w:val="00C14A6C"/>
    <w:rsid w:val="00C169D7"/>
    <w:rsid w:val="00C20473"/>
    <w:rsid w:val="00C20A95"/>
    <w:rsid w:val="00C26C7F"/>
    <w:rsid w:val="00C319C5"/>
    <w:rsid w:val="00C3307F"/>
    <w:rsid w:val="00C36918"/>
    <w:rsid w:val="00C432C3"/>
    <w:rsid w:val="00C43E15"/>
    <w:rsid w:val="00C47AED"/>
    <w:rsid w:val="00C50B5D"/>
    <w:rsid w:val="00C519EC"/>
    <w:rsid w:val="00C51F1A"/>
    <w:rsid w:val="00C61E31"/>
    <w:rsid w:val="00C72FF0"/>
    <w:rsid w:val="00C734D3"/>
    <w:rsid w:val="00C8250D"/>
    <w:rsid w:val="00C85BF8"/>
    <w:rsid w:val="00C92439"/>
    <w:rsid w:val="00C9766B"/>
    <w:rsid w:val="00CA5FD8"/>
    <w:rsid w:val="00CB0994"/>
    <w:rsid w:val="00CB5526"/>
    <w:rsid w:val="00CD28EB"/>
    <w:rsid w:val="00CD643F"/>
    <w:rsid w:val="00CE3F44"/>
    <w:rsid w:val="00CF0EE3"/>
    <w:rsid w:val="00CF2D24"/>
    <w:rsid w:val="00CF65C2"/>
    <w:rsid w:val="00D02A1E"/>
    <w:rsid w:val="00D04A90"/>
    <w:rsid w:val="00D06C50"/>
    <w:rsid w:val="00D2233F"/>
    <w:rsid w:val="00D24B85"/>
    <w:rsid w:val="00D33C59"/>
    <w:rsid w:val="00D41E37"/>
    <w:rsid w:val="00D42327"/>
    <w:rsid w:val="00D4439A"/>
    <w:rsid w:val="00D5161C"/>
    <w:rsid w:val="00D52C7A"/>
    <w:rsid w:val="00D54591"/>
    <w:rsid w:val="00D5485C"/>
    <w:rsid w:val="00D54E48"/>
    <w:rsid w:val="00D564FC"/>
    <w:rsid w:val="00D61D9F"/>
    <w:rsid w:val="00D629CF"/>
    <w:rsid w:val="00D82FE2"/>
    <w:rsid w:val="00D86F60"/>
    <w:rsid w:val="00D93419"/>
    <w:rsid w:val="00DA0F27"/>
    <w:rsid w:val="00DB08C9"/>
    <w:rsid w:val="00DB6159"/>
    <w:rsid w:val="00DC2C20"/>
    <w:rsid w:val="00DC35A7"/>
    <w:rsid w:val="00DC5D5E"/>
    <w:rsid w:val="00DC6DFD"/>
    <w:rsid w:val="00DD158C"/>
    <w:rsid w:val="00DE02BE"/>
    <w:rsid w:val="00DE30FF"/>
    <w:rsid w:val="00DE3ADE"/>
    <w:rsid w:val="00DE3D1B"/>
    <w:rsid w:val="00E10CA1"/>
    <w:rsid w:val="00E12FAC"/>
    <w:rsid w:val="00E24F25"/>
    <w:rsid w:val="00E279D1"/>
    <w:rsid w:val="00E30CE6"/>
    <w:rsid w:val="00E32446"/>
    <w:rsid w:val="00E3346B"/>
    <w:rsid w:val="00E40678"/>
    <w:rsid w:val="00E407A7"/>
    <w:rsid w:val="00E41788"/>
    <w:rsid w:val="00E47269"/>
    <w:rsid w:val="00E47D45"/>
    <w:rsid w:val="00E50342"/>
    <w:rsid w:val="00E55A84"/>
    <w:rsid w:val="00E64E28"/>
    <w:rsid w:val="00E6515F"/>
    <w:rsid w:val="00E668A2"/>
    <w:rsid w:val="00E70A70"/>
    <w:rsid w:val="00E711D0"/>
    <w:rsid w:val="00E75ABB"/>
    <w:rsid w:val="00E820ED"/>
    <w:rsid w:val="00E85B84"/>
    <w:rsid w:val="00E864B5"/>
    <w:rsid w:val="00E933E6"/>
    <w:rsid w:val="00E97B2C"/>
    <w:rsid w:val="00EB1C55"/>
    <w:rsid w:val="00EB67ED"/>
    <w:rsid w:val="00EC153C"/>
    <w:rsid w:val="00EC2B40"/>
    <w:rsid w:val="00EC3D34"/>
    <w:rsid w:val="00EC5721"/>
    <w:rsid w:val="00EC5BF3"/>
    <w:rsid w:val="00EC5F88"/>
    <w:rsid w:val="00EC64A1"/>
    <w:rsid w:val="00EC7217"/>
    <w:rsid w:val="00EC7A13"/>
    <w:rsid w:val="00EC7BFD"/>
    <w:rsid w:val="00ED23D6"/>
    <w:rsid w:val="00ED4D24"/>
    <w:rsid w:val="00ED572C"/>
    <w:rsid w:val="00ED5DF3"/>
    <w:rsid w:val="00ED7056"/>
    <w:rsid w:val="00EE112F"/>
    <w:rsid w:val="00EE2B78"/>
    <w:rsid w:val="00EE3CD3"/>
    <w:rsid w:val="00EE595A"/>
    <w:rsid w:val="00EE648B"/>
    <w:rsid w:val="00EF0444"/>
    <w:rsid w:val="00EF1164"/>
    <w:rsid w:val="00EF1520"/>
    <w:rsid w:val="00F01E02"/>
    <w:rsid w:val="00F022A0"/>
    <w:rsid w:val="00F053AC"/>
    <w:rsid w:val="00F111B8"/>
    <w:rsid w:val="00F16B33"/>
    <w:rsid w:val="00F20143"/>
    <w:rsid w:val="00F30579"/>
    <w:rsid w:val="00F32DC9"/>
    <w:rsid w:val="00F41693"/>
    <w:rsid w:val="00F4232E"/>
    <w:rsid w:val="00F42888"/>
    <w:rsid w:val="00F44B8E"/>
    <w:rsid w:val="00F47BC5"/>
    <w:rsid w:val="00F47E1B"/>
    <w:rsid w:val="00F51336"/>
    <w:rsid w:val="00F57A01"/>
    <w:rsid w:val="00F60209"/>
    <w:rsid w:val="00F6031C"/>
    <w:rsid w:val="00F6399E"/>
    <w:rsid w:val="00F65871"/>
    <w:rsid w:val="00F65888"/>
    <w:rsid w:val="00F73E1F"/>
    <w:rsid w:val="00F82088"/>
    <w:rsid w:val="00F82C0E"/>
    <w:rsid w:val="00FA3F25"/>
    <w:rsid w:val="00FB14DE"/>
    <w:rsid w:val="00FB3A89"/>
    <w:rsid w:val="00FC2ABD"/>
    <w:rsid w:val="00FC3721"/>
    <w:rsid w:val="00FC573D"/>
    <w:rsid w:val="00FC5D68"/>
    <w:rsid w:val="00FD0148"/>
    <w:rsid w:val="00FD0E14"/>
    <w:rsid w:val="00FD10F4"/>
    <w:rsid w:val="00FD2B7B"/>
    <w:rsid w:val="00FE20D0"/>
    <w:rsid w:val="00FE32F4"/>
    <w:rsid w:val="00FE51AE"/>
    <w:rsid w:val="00FE5333"/>
    <w:rsid w:val="00FF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B0A"/>
  <w15:chartTrackingRefBased/>
  <w15:docId w15:val="{FF077D36-FFD3-495A-BCCE-6D3793FB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07F"/>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8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BB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851"/>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74DC5"/>
  </w:style>
  <w:style w:type="paragraph" w:styleId="ListParagraph">
    <w:name w:val="List Paragraph"/>
    <w:basedOn w:val="Normal"/>
    <w:uiPriority w:val="34"/>
    <w:qFormat/>
    <w:rsid w:val="00296527"/>
    <w:pPr>
      <w:ind w:left="720"/>
      <w:contextualSpacing/>
    </w:pPr>
  </w:style>
  <w:style w:type="character" w:styleId="Hyperlink">
    <w:name w:val="Hyperlink"/>
    <w:basedOn w:val="DefaultParagraphFont"/>
    <w:uiPriority w:val="99"/>
    <w:unhideWhenUsed/>
    <w:rsid w:val="00EC5721"/>
    <w:rPr>
      <w:color w:val="0000FF"/>
      <w:u w:val="single"/>
    </w:rPr>
  </w:style>
  <w:style w:type="character" w:styleId="UnresolvedMention">
    <w:name w:val="Unresolved Mention"/>
    <w:basedOn w:val="DefaultParagraphFont"/>
    <w:uiPriority w:val="99"/>
    <w:semiHidden/>
    <w:unhideWhenUsed/>
    <w:rsid w:val="002F4AFD"/>
    <w:rPr>
      <w:color w:val="605E5C"/>
      <w:shd w:val="clear" w:color="auto" w:fill="E1DFDD"/>
    </w:rPr>
  </w:style>
  <w:style w:type="character" w:styleId="PlaceholderText">
    <w:name w:val="Placeholder Text"/>
    <w:basedOn w:val="DefaultParagraphFont"/>
    <w:uiPriority w:val="99"/>
    <w:semiHidden/>
    <w:rsid w:val="00171AE7"/>
    <w:rPr>
      <w:color w:val="808080"/>
    </w:rPr>
  </w:style>
  <w:style w:type="paragraph" w:styleId="Header">
    <w:name w:val="header"/>
    <w:basedOn w:val="Normal"/>
    <w:link w:val="HeaderChar"/>
    <w:uiPriority w:val="99"/>
    <w:unhideWhenUsed/>
    <w:rsid w:val="00D02A1E"/>
    <w:pPr>
      <w:tabs>
        <w:tab w:val="center" w:pos="4680"/>
        <w:tab w:val="right" w:pos="9360"/>
      </w:tabs>
    </w:pPr>
  </w:style>
  <w:style w:type="character" w:customStyle="1" w:styleId="HeaderChar">
    <w:name w:val="Header Char"/>
    <w:basedOn w:val="DefaultParagraphFont"/>
    <w:link w:val="Header"/>
    <w:uiPriority w:val="99"/>
    <w:rsid w:val="00D02A1E"/>
  </w:style>
  <w:style w:type="paragraph" w:styleId="Footer">
    <w:name w:val="footer"/>
    <w:basedOn w:val="Normal"/>
    <w:link w:val="FooterChar"/>
    <w:uiPriority w:val="99"/>
    <w:unhideWhenUsed/>
    <w:rsid w:val="00D02A1E"/>
    <w:pPr>
      <w:tabs>
        <w:tab w:val="center" w:pos="4680"/>
        <w:tab w:val="right" w:pos="9360"/>
      </w:tabs>
    </w:pPr>
  </w:style>
  <w:style w:type="character" w:customStyle="1" w:styleId="FooterChar">
    <w:name w:val="Footer Char"/>
    <w:basedOn w:val="DefaultParagraphFont"/>
    <w:link w:val="Footer"/>
    <w:uiPriority w:val="99"/>
    <w:rsid w:val="00D02A1E"/>
  </w:style>
  <w:style w:type="paragraph" w:styleId="TableofFigures">
    <w:name w:val="table of figures"/>
    <w:aliases w:val="List of Figures"/>
    <w:basedOn w:val="Normal"/>
    <w:next w:val="Normal"/>
    <w:uiPriority w:val="99"/>
    <w:unhideWhenUsed/>
    <w:rsid w:val="00B37C77"/>
    <w:pPr>
      <w:ind w:left="480" w:hanging="480"/>
    </w:pPr>
    <w:rPr>
      <w:rFonts w:cstheme="minorHAnsi"/>
      <w:smallCaps/>
      <w:szCs w:val="20"/>
    </w:rPr>
  </w:style>
  <w:style w:type="paragraph" w:styleId="Caption">
    <w:name w:val="caption"/>
    <w:basedOn w:val="Normal"/>
    <w:next w:val="Normal"/>
    <w:uiPriority w:val="35"/>
    <w:unhideWhenUsed/>
    <w:qFormat/>
    <w:rsid w:val="004322CD"/>
    <w:pPr>
      <w:spacing w:after="200"/>
    </w:pPr>
    <w:rPr>
      <w:i/>
      <w:iCs/>
      <w:color w:val="44546A" w:themeColor="text2"/>
      <w:sz w:val="18"/>
      <w:szCs w:val="18"/>
    </w:rPr>
  </w:style>
  <w:style w:type="paragraph" w:styleId="TOCHeading">
    <w:name w:val="TOC Heading"/>
    <w:basedOn w:val="Heading1"/>
    <w:next w:val="Normal"/>
    <w:uiPriority w:val="39"/>
    <w:unhideWhenUsed/>
    <w:qFormat/>
    <w:rsid w:val="00A43BB5"/>
    <w:pPr>
      <w:spacing w:before="240" w:line="259" w:lineRule="auto"/>
      <w:outlineLvl w:val="9"/>
    </w:pPr>
    <w:rPr>
      <w:lang w:eastAsia="en-US"/>
    </w:rPr>
  </w:style>
  <w:style w:type="paragraph" w:styleId="TOC1">
    <w:name w:val="toc 1"/>
    <w:basedOn w:val="Normal"/>
    <w:next w:val="Normal"/>
    <w:autoRedefine/>
    <w:uiPriority w:val="39"/>
    <w:unhideWhenUsed/>
    <w:rsid w:val="00A43BB5"/>
    <w:pPr>
      <w:spacing w:after="100"/>
    </w:pPr>
  </w:style>
  <w:style w:type="character" w:customStyle="1" w:styleId="Heading3Char">
    <w:name w:val="Heading 3 Char"/>
    <w:basedOn w:val="DefaultParagraphFont"/>
    <w:link w:val="Heading3"/>
    <w:uiPriority w:val="9"/>
    <w:rsid w:val="00A43BB5"/>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50382A"/>
    <w:pPr>
      <w:spacing w:after="100"/>
      <w:ind w:left="240"/>
    </w:pPr>
  </w:style>
  <w:style w:type="paragraph" w:styleId="TOC3">
    <w:name w:val="toc 3"/>
    <w:basedOn w:val="Normal"/>
    <w:next w:val="Normal"/>
    <w:autoRedefine/>
    <w:uiPriority w:val="39"/>
    <w:unhideWhenUsed/>
    <w:rsid w:val="0050382A"/>
    <w:pPr>
      <w:spacing w:after="100"/>
      <w:ind w:left="480"/>
    </w:pPr>
  </w:style>
  <w:style w:type="paragraph" w:styleId="BalloonText">
    <w:name w:val="Balloon Text"/>
    <w:basedOn w:val="Normal"/>
    <w:link w:val="BalloonTextChar"/>
    <w:uiPriority w:val="99"/>
    <w:semiHidden/>
    <w:unhideWhenUsed/>
    <w:rsid w:val="000905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08"/>
    <w:rPr>
      <w:rFonts w:ascii="Segoe UI" w:hAnsi="Segoe UI" w:cs="Segoe UI"/>
      <w:sz w:val="18"/>
      <w:szCs w:val="18"/>
    </w:rPr>
  </w:style>
  <w:style w:type="character" w:styleId="LineNumber">
    <w:name w:val="line number"/>
    <w:basedOn w:val="DefaultParagraphFont"/>
    <w:uiPriority w:val="99"/>
    <w:semiHidden/>
    <w:unhideWhenUsed/>
    <w:rsid w:val="006D065E"/>
  </w:style>
  <w:style w:type="character" w:styleId="FollowedHyperlink">
    <w:name w:val="FollowedHyperlink"/>
    <w:basedOn w:val="DefaultParagraphFont"/>
    <w:uiPriority w:val="99"/>
    <w:semiHidden/>
    <w:unhideWhenUsed/>
    <w:rsid w:val="00B61401"/>
    <w:rPr>
      <w:color w:val="954F72" w:themeColor="followedHyperlink"/>
      <w:u w:val="single"/>
    </w:rPr>
  </w:style>
  <w:style w:type="paragraph" w:styleId="NoSpacing">
    <w:name w:val="No Spacing"/>
    <w:uiPriority w:val="1"/>
    <w:qFormat/>
    <w:rsid w:val="00D629CF"/>
  </w:style>
  <w:style w:type="paragraph" w:styleId="TableofAuthorities">
    <w:name w:val="table of authorities"/>
    <w:basedOn w:val="Normal"/>
    <w:next w:val="Normal"/>
    <w:uiPriority w:val="99"/>
    <w:semiHidden/>
    <w:unhideWhenUsed/>
    <w:rsid w:val="00A770CD"/>
    <w:pPr>
      <w:ind w:left="240" w:hanging="240"/>
    </w:pPr>
  </w:style>
  <w:style w:type="paragraph" w:styleId="TOAHeading">
    <w:name w:val="toa heading"/>
    <w:basedOn w:val="Normal"/>
    <w:next w:val="Normal"/>
    <w:uiPriority w:val="99"/>
    <w:semiHidden/>
    <w:unhideWhenUsed/>
    <w:rsid w:val="00A770CD"/>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5">
      <w:bodyDiv w:val="1"/>
      <w:marLeft w:val="0"/>
      <w:marRight w:val="0"/>
      <w:marTop w:val="0"/>
      <w:marBottom w:val="0"/>
      <w:divBdr>
        <w:top w:val="none" w:sz="0" w:space="0" w:color="auto"/>
        <w:left w:val="none" w:sz="0" w:space="0" w:color="auto"/>
        <w:bottom w:val="none" w:sz="0" w:space="0" w:color="auto"/>
        <w:right w:val="none" w:sz="0" w:space="0" w:color="auto"/>
      </w:divBdr>
    </w:div>
    <w:div w:id="1008611">
      <w:bodyDiv w:val="1"/>
      <w:marLeft w:val="0"/>
      <w:marRight w:val="0"/>
      <w:marTop w:val="0"/>
      <w:marBottom w:val="0"/>
      <w:divBdr>
        <w:top w:val="none" w:sz="0" w:space="0" w:color="auto"/>
        <w:left w:val="none" w:sz="0" w:space="0" w:color="auto"/>
        <w:bottom w:val="none" w:sz="0" w:space="0" w:color="auto"/>
        <w:right w:val="none" w:sz="0" w:space="0" w:color="auto"/>
      </w:divBdr>
    </w:div>
    <w:div w:id="3942617">
      <w:bodyDiv w:val="1"/>
      <w:marLeft w:val="0"/>
      <w:marRight w:val="0"/>
      <w:marTop w:val="0"/>
      <w:marBottom w:val="0"/>
      <w:divBdr>
        <w:top w:val="none" w:sz="0" w:space="0" w:color="auto"/>
        <w:left w:val="none" w:sz="0" w:space="0" w:color="auto"/>
        <w:bottom w:val="none" w:sz="0" w:space="0" w:color="auto"/>
        <w:right w:val="none" w:sz="0" w:space="0" w:color="auto"/>
      </w:divBdr>
    </w:div>
    <w:div w:id="13923411">
      <w:bodyDiv w:val="1"/>
      <w:marLeft w:val="0"/>
      <w:marRight w:val="0"/>
      <w:marTop w:val="0"/>
      <w:marBottom w:val="0"/>
      <w:divBdr>
        <w:top w:val="none" w:sz="0" w:space="0" w:color="auto"/>
        <w:left w:val="none" w:sz="0" w:space="0" w:color="auto"/>
        <w:bottom w:val="none" w:sz="0" w:space="0" w:color="auto"/>
        <w:right w:val="none" w:sz="0" w:space="0" w:color="auto"/>
      </w:divBdr>
    </w:div>
    <w:div w:id="22488656">
      <w:bodyDiv w:val="1"/>
      <w:marLeft w:val="0"/>
      <w:marRight w:val="0"/>
      <w:marTop w:val="0"/>
      <w:marBottom w:val="0"/>
      <w:divBdr>
        <w:top w:val="none" w:sz="0" w:space="0" w:color="auto"/>
        <w:left w:val="none" w:sz="0" w:space="0" w:color="auto"/>
        <w:bottom w:val="none" w:sz="0" w:space="0" w:color="auto"/>
        <w:right w:val="none" w:sz="0" w:space="0" w:color="auto"/>
      </w:divBdr>
    </w:div>
    <w:div w:id="26103065">
      <w:bodyDiv w:val="1"/>
      <w:marLeft w:val="0"/>
      <w:marRight w:val="0"/>
      <w:marTop w:val="0"/>
      <w:marBottom w:val="0"/>
      <w:divBdr>
        <w:top w:val="none" w:sz="0" w:space="0" w:color="auto"/>
        <w:left w:val="none" w:sz="0" w:space="0" w:color="auto"/>
        <w:bottom w:val="none" w:sz="0" w:space="0" w:color="auto"/>
        <w:right w:val="none" w:sz="0" w:space="0" w:color="auto"/>
      </w:divBdr>
    </w:div>
    <w:div w:id="31271565">
      <w:bodyDiv w:val="1"/>
      <w:marLeft w:val="0"/>
      <w:marRight w:val="0"/>
      <w:marTop w:val="0"/>
      <w:marBottom w:val="0"/>
      <w:divBdr>
        <w:top w:val="none" w:sz="0" w:space="0" w:color="auto"/>
        <w:left w:val="none" w:sz="0" w:space="0" w:color="auto"/>
        <w:bottom w:val="none" w:sz="0" w:space="0" w:color="auto"/>
        <w:right w:val="none" w:sz="0" w:space="0" w:color="auto"/>
      </w:divBdr>
    </w:div>
    <w:div w:id="47731017">
      <w:bodyDiv w:val="1"/>
      <w:marLeft w:val="0"/>
      <w:marRight w:val="0"/>
      <w:marTop w:val="0"/>
      <w:marBottom w:val="0"/>
      <w:divBdr>
        <w:top w:val="none" w:sz="0" w:space="0" w:color="auto"/>
        <w:left w:val="none" w:sz="0" w:space="0" w:color="auto"/>
        <w:bottom w:val="none" w:sz="0" w:space="0" w:color="auto"/>
        <w:right w:val="none" w:sz="0" w:space="0" w:color="auto"/>
      </w:divBdr>
    </w:div>
    <w:div w:id="49890465">
      <w:bodyDiv w:val="1"/>
      <w:marLeft w:val="0"/>
      <w:marRight w:val="0"/>
      <w:marTop w:val="0"/>
      <w:marBottom w:val="0"/>
      <w:divBdr>
        <w:top w:val="none" w:sz="0" w:space="0" w:color="auto"/>
        <w:left w:val="none" w:sz="0" w:space="0" w:color="auto"/>
        <w:bottom w:val="none" w:sz="0" w:space="0" w:color="auto"/>
        <w:right w:val="none" w:sz="0" w:space="0" w:color="auto"/>
      </w:divBdr>
    </w:div>
    <w:div w:id="51393793">
      <w:bodyDiv w:val="1"/>
      <w:marLeft w:val="0"/>
      <w:marRight w:val="0"/>
      <w:marTop w:val="0"/>
      <w:marBottom w:val="0"/>
      <w:divBdr>
        <w:top w:val="none" w:sz="0" w:space="0" w:color="auto"/>
        <w:left w:val="none" w:sz="0" w:space="0" w:color="auto"/>
        <w:bottom w:val="none" w:sz="0" w:space="0" w:color="auto"/>
        <w:right w:val="none" w:sz="0" w:space="0" w:color="auto"/>
      </w:divBdr>
    </w:div>
    <w:div w:id="52386575">
      <w:bodyDiv w:val="1"/>
      <w:marLeft w:val="0"/>
      <w:marRight w:val="0"/>
      <w:marTop w:val="0"/>
      <w:marBottom w:val="0"/>
      <w:divBdr>
        <w:top w:val="none" w:sz="0" w:space="0" w:color="auto"/>
        <w:left w:val="none" w:sz="0" w:space="0" w:color="auto"/>
        <w:bottom w:val="none" w:sz="0" w:space="0" w:color="auto"/>
        <w:right w:val="none" w:sz="0" w:space="0" w:color="auto"/>
      </w:divBdr>
    </w:div>
    <w:div w:id="53742018">
      <w:bodyDiv w:val="1"/>
      <w:marLeft w:val="0"/>
      <w:marRight w:val="0"/>
      <w:marTop w:val="0"/>
      <w:marBottom w:val="0"/>
      <w:divBdr>
        <w:top w:val="none" w:sz="0" w:space="0" w:color="auto"/>
        <w:left w:val="none" w:sz="0" w:space="0" w:color="auto"/>
        <w:bottom w:val="none" w:sz="0" w:space="0" w:color="auto"/>
        <w:right w:val="none" w:sz="0" w:space="0" w:color="auto"/>
      </w:divBdr>
    </w:div>
    <w:div w:id="56051001">
      <w:bodyDiv w:val="1"/>
      <w:marLeft w:val="0"/>
      <w:marRight w:val="0"/>
      <w:marTop w:val="0"/>
      <w:marBottom w:val="0"/>
      <w:divBdr>
        <w:top w:val="none" w:sz="0" w:space="0" w:color="auto"/>
        <w:left w:val="none" w:sz="0" w:space="0" w:color="auto"/>
        <w:bottom w:val="none" w:sz="0" w:space="0" w:color="auto"/>
        <w:right w:val="none" w:sz="0" w:space="0" w:color="auto"/>
      </w:divBdr>
    </w:div>
    <w:div w:id="56170892">
      <w:bodyDiv w:val="1"/>
      <w:marLeft w:val="0"/>
      <w:marRight w:val="0"/>
      <w:marTop w:val="0"/>
      <w:marBottom w:val="0"/>
      <w:divBdr>
        <w:top w:val="none" w:sz="0" w:space="0" w:color="auto"/>
        <w:left w:val="none" w:sz="0" w:space="0" w:color="auto"/>
        <w:bottom w:val="none" w:sz="0" w:space="0" w:color="auto"/>
        <w:right w:val="none" w:sz="0" w:space="0" w:color="auto"/>
      </w:divBdr>
    </w:div>
    <w:div w:id="67659116">
      <w:bodyDiv w:val="1"/>
      <w:marLeft w:val="0"/>
      <w:marRight w:val="0"/>
      <w:marTop w:val="0"/>
      <w:marBottom w:val="0"/>
      <w:divBdr>
        <w:top w:val="none" w:sz="0" w:space="0" w:color="auto"/>
        <w:left w:val="none" w:sz="0" w:space="0" w:color="auto"/>
        <w:bottom w:val="none" w:sz="0" w:space="0" w:color="auto"/>
        <w:right w:val="none" w:sz="0" w:space="0" w:color="auto"/>
      </w:divBdr>
    </w:div>
    <w:div w:id="79108836">
      <w:bodyDiv w:val="1"/>
      <w:marLeft w:val="0"/>
      <w:marRight w:val="0"/>
      <w:marTop w:val="0"/>
      <w:marBottom w:val="0"/>
      <w:divBdr>
        <w:top w:val="none" w:sz="0" w:space="0" w:color="auto"/>
        <w:left w:val="none" w:sz="0" w:space="0" w:color="auto"/>
        <w:bottom w:val="none" w:sz="0" w:space="0" w:color="auto"/>
        <w:right w:val="none" w:sz="0" w:space="0" w:color="auto"/>
      </w:divBdr>
    </w:div>
    <w:div w:id="91778870">
      <w:bodyDiv w:val="1"/>
      <w:marLeft w:val="0"/>
      <w:marRight w:val="0"/>
      <w:marTop w:val="0"/>
      <w:marBottom w:val="0"/>
      <w:divBdr>
        <w:top w:val="none" w:sz="0" w:space="0" w:color="auto"/>
        <w:left w:val="none" w:sz="0" w:space="0" w:color="auto"/>
        <w:bottom w:val="none" w:sz="0" w:space="0" w:color="auto"/>
        <w:right w:val="none" w:sz="0" w:space="0" w:color="auto"/>
      </w:divBdr>
    </w:div>
    <w:div w:id="103621615">
      <w:bodyDiv w:val="1"/>
      <w:marLeft w:val="0"/>
      <w:marRight w:val="0"/>
      <w:marTop w:val="0"/>
      <w:marBottom w:val="0"/>
      <w:divBdr>
        <w:top w:val="none" w:sz="0" w:space="0" w:color="auto"/>
        <w:left w:val="none" w:sz="0" w:space="0" w:color="auto"/>
        <w:bottom w:val="none" w:sz="0" w:space="0" w:color="auto"/>
        <w:right w:val="none" w:sz="0" w:space="0" w:color="auto"/>
      </w:divBdr>
    </w:div>
    <w:div w:id="107510218">
      <w:bodyDiv w:val="1"/>
      <w:marLeft w:val="0"/>
      <w:marRight w:val="0"/>
      <w:marTop w:val="0"/>
      <w:marBottom w:val="0"/>
      <w:divBdr>
        <w:top w:val="none" w:sz="0" w:space="0" w:color="auto"/>
        <w:left w:val="none" w:sz="0" w:space="0" w:color="auto"/>
        <w:bottom w:val="none" w:sz="0" w:space="0" w:color="auto"/>
        <w:right w:val="none" w:sz="0" w:space="0" w:color="auto"/>
      </w:divBdr>
    </w:div>
    <w:div w:id="112945216">
      <w:bodyDiv w:val="1"/>
      <w:marLeft w:val="0"/>
      <w:marRight w:val="0"/>
      <w:marTop w:val="0"/>
      <w:marBottom w:val="0"/>
      <w:divBdr>
        <w:top w:val="none" w:sz="0" w:space="0" w:color="auto"/>
        <w:left w:val="none" w:sz="0" w:space="0" w:color="auto"/>
        <w:bottom w:val="none" w:sz="0" w:space="0" w:color="auto"/>
        <w:right w:val="none" w:sz="0" w:space="0" w:color="auto"/>
      </w:divBdr>
    </w:div>
    <w:div w:id="128521315">
      <w:bodyDiv w:val="1"/>
      <w:marLeft w:val="0"/>
      <w:marRight w:val="0"/>
      <w:marTop w:val="0"/>
      <w:marBottom w:val="0"/>
      <w:divBdr>
        <w:top w:val="none" w:sz="0" w:space="0" w:color="auto"/>
        <w:left w:val="none" w:sz="0" w:space="0" w:color="auto"/>
        <w:bottom w:val="none" w:sz="0" w:space="0" w:color="auto"/>
        <w:right w:val="none" w:sz="0" w:space="0" w:color="auto"/>
      </w:divBdr>
    </w:div>
    <w:div w:id="132454949">
      <w:bodyDiv w:val="1"/>
      <w:marLeft w:val="0"/>
      <w:marRight w:val="0"/>
      <w:marTop w:val="0"/>
      <w:marBottom w:val="0"/>
      <w:divBdr>
        <w:top w:val="none" w:sz="0" w:space="0" w:color="auto"/>
        <w:left w:val="none" w:sz="0" w:space="0" w:color="auto"/>
        <w:bottom w:val="none" w:sz="0" w:space="0" w:color="auto"/>
        <w:right w:val="none" w:sz="0" w:space="0" w:color="auto"/>
      </w:divBdr>
    </w:div>
    <w:div w:id="134954506">
      <w:bodyDiv w:val="1"/>
      <w:marLeft w:val="0"/>
      <w:marRight w:val="0"/>
      <w:marTop w:val="0"/>
      <w:marBottom w:val="0"/>
      <w:divBdr>
        <w:top w:val="none" w:sz="0" w:space="0" w:color="auto"/>
        <w:left w:val="none" w:sz="0" w:space="0" w:color="auto"/>
        <w:bottom w:val="none" w:sz="0" w:space="0" w:color="auto"/>
        <w:right w:val="none" w:sz="0" w:space="0" w:color="auto"/>
      </w:divBdr>
    </w:div>
    <w:div w:id="135731345">
      <w:bodyDiv w:val="1"/>
      <w:marLeft w:val="0"/>
      <w:marRight w:val="0"/>
      <w:marTop w:val="0"/>
      <w:marBottom w:val="0"/>
      <w:divBdr>
        <w:top w:val="none" w:sz="0" w:space="0" w:color="auto"/>
        <w:left w:val="none" w:sz="0" w:space="0" w:color="auto"/>
        <w:bottom w:val="none" w:sz="0" w:space="0" w:color="auto"/>
        <w:right w:val="none" w:sz="0" w:space="0" w:color="auto"/>
      </w:divBdr>
    </w:div>
    <w:div w:id="138042097">
      <w:bodyDiv w:val="1"/>
      <w:marLeft w:val="0"/>
      <w:marRight w:val="0"/>
      <w:marTop w:val="0"/>
      <w:marBottom w:val="0"/>
      <w:divBdr>
        <w:top w:val="none" w:sz="0" w:space="0" w:color="auto"/>
        <w:left w:val="none" w:sz="0" w:space="0" w:color="auto"/>
        <w:bottom w:val="none" w:sz="0" w:space="0" w:color="auto"/>
        <w:right w:val="none" w:sz="0" w:space="0" w:color="auto"/>
      </w:divBdr>
    </w:div>
    <w:div w:id="142892555">
      <w:bodyDiv w:val="1"/>
      <w:marLeft w:val="0"/>
      <w:marRight w:val="0"/>
      <w:marTop w:val="0"/>
      <w:marBottom w:val="0"/>
      <w:divBdr>
        <w:top w:val="none" w:sz="0" w:space="0" w:color="auto"/>
        <w:left w:val="none" w:sz="0" w:space="0" w:color="auto"/>
        <w:bottom w:val="none" w:sz="0" w:space="0" w:color="auto"/>
        <w:right w:val="none" w:sz="0" w:space="0" w:color="auto"/>
      </w:divBdr>
    </w:div>
    <w:div w:id="147091453">
      <w:bodyDiv w:val="1"/>
      <w:marLeft w:val="0"/>
      <w:marRight w:val="0"/>
      <w:marTop w:val="0"/>
      <w:marBottom w:val="0"/>
      <w:divBdr>
        <w:top w:val="none" w:sz="0" w:space="0" w:color="auto"/>
        <w:left w:val="none" w:sz="0" w:space="0" w:color="auto"/>
        <w:bottom w:val="none" w:sz="0" w:space="0" w:color="auto"/>
        <w:right w:val="none" w:sz="0" w:space="0" w:color="auto"/>
      </w:divBdr>
    </w:div>
    <w:div w:id="150339935">
      <w:bodyDiv w:val="1"/>
      <w:marLeft w:val="0"/>
      <w:marRight w:val="0"/>
      <w:marTop w:val="0"/>
      <w:marBottom w:val="0"/>
      <w:divBdr>
        <w:top w:val="none" w:sz="0" w:space="0" w:color="auto"/>
        <w:left w:val="none" w:sz="0" w:space="0" w:color="auto"/>
        <w:bottom w:val="none" w:sz="0" w:space="0" w:color="auto"/>
        <w:right w:val="none" w:sz="0" w:space="0" w:color="auto"/>
      </w:divBdr>
    </w:div>
    <w:div w:id="156457062">
      <w:bodyDiv w:val="1"/>
      <w:marLeft w:val="0"/>
      <w:marRight w:val="0"/>
      <w:marTop w:val="0"/>
      <w:marBottom w:val="0"/>
      <w:divBdr>
        <w:top w:val="none" w:sz="0" w:space="0" w:color="auto"/>
        <w:left w:val="none" w:sz="0" w:space="0" w:color="auto"/>
        <w:bottom w:val="none" w:sz="0" w:space="0" w:color="auto"/>
        <w:right w:val="none" w:sz="0" w:space="0" w:color="auto"/>
      </w:divBdr>
    </w:div>
    <w:div w:id="168520664">
      <w:bodyDiv w:val="1"/>
      <w:marLeft w:val="0"/>
      <w:marRight w:val="0"/>
      <w:marTop w:val="0"/>
      <w:marBottom w:val="0"/>
      <w:divBdr>
        <w:top w:val="none" w:sz="0" w:space="0" w:color="auto"/>
        <w:left w:val="none" w:sz="0" w:space="0" w:color="auto"/>
        <w:bottom w:val="none" w:sz="0" w:space="0" w:color="auto"/>
        <w:right w:val="none" w:sz="0" w:space="0" w:color="auto"/>
      </w:divBdr>
    </w:div>
    <w:div w:id="169832285">
      <w:bodyDiv w:val="1"/>
      <w:marLeft w:val="0"/>
      <w:marRight w:val="0"/>
      <w:marTop w:val="0"/>
      <w:marBottom w:val="0"/>
      <w:divBdr>
        <w:top w:val="none" w:sz="0" w:space="0" w:color="auto"/>
        <w:left w:val="none" w:sz="0" w:space="0" w:color="auto"/>
        <w:bottom w:val="none" w:sz="0" w:space="0" w:color="auto"/>
        <w:right w:val="none" w:sz="0" w:space="0" w:color="auto"/>
      </w:divBdr>
    </w:div>
    <w:div w:id="198050786">
      <w:bodyDiv w:val="1"/>
      <w:marLeft w:val="0"/>
      <w:marRight w:val="0"/>
      <w:marTop w:val="0"/>
      <w:marBottom w:val="0"/>
      <w:divBdr>
        <w:top w:val="none" w:sz="0" w:space="0" w:color="auto"/>
        <w:left w:val="none" w:sz="0" w:space="0" w:color="auto"/>
        <w:bottom w:val="none" w:sz="0" w:space="0" w:color="auto"/>
        <w:right w:val="none" w:sz="0" w:space="0" w:color="auto"/>
      </w:divBdr>
    </w:div>
    <w:div w:id="198204534">
      <w:bodyDiv w:val="1"/>
      <w:marLeft w:val="0"/>
      <w:marRight w:val="0"/>
      <w:marTop w:val="0"/>
      <w:marBottom w:val="0"/>
      <w:divBdr>
        <w:top w:val="none" w:sz="0" w:space="0" w:color="auto"/>
        <w:left w:val="none" w:sz="0" w:space="0" w:color="auto"/>
        <w:bottom w:val="none" w:sz="0" w:space="0" w:color="auto"/>
        <w:right w:val="none" w:sz="0" w:space="0" w:color="auto"/>
      </w:divBdr>
    </w:div>
    <w:div w:id="204029322">
      <w:bodyDiv w:val="1"/>
      <w:marLeft w:val="0"/>
      <w:marRight w:val="0"/>
      <w:marTop w:val="0"/>
      <w:marBottom w:val="0"/>
      <w:divBdr>
        <w:top w:val="none" w:sz="0" w:space="0" w:color="auto"/>
        <w:left w:val="none" w:sz="0" w:space="0" w:color="auto"/>
        <w:bottom w:val="none" w:sz="0" w:space="0" w:color="auto"/>
        <w:right w:val="none" w:sz="0" w:space="0" w:color="auto"/>
      </w:divBdr>
    </w:div>
    <w:div w:id="205142347">
      <w:bodyDiv w:val="1"/>
      <w:marLeft w:val="0"/>
      <w:marRight w:val="0"/>
      <w:marTop w:val="0"/>
      <w:marBottom w:val="0"/>
      <w:divBdr>
        <w:top w:val="none" w:sz="0" w:space="0" w:color="auto"/>
        <w:left w:val="none" w:sz="0" w:space="0" w:color="auto"/>
        <w:bottom w:val="none" w:sz="0" w:space="0" w:color="auto"/>
        <w:right w:val="none" w:sz="0" w:space="0" w:color="auto"/>
      </w:divBdr>
    </w:div>
    <w:div w:id="205794791">
      <w:bodyDiv w:val="1"/>
      <w:marLeft w:val="0"/>
      <w:marRight w:val="0"/>
      <w:marTop w:val="0"/>
      <w:marBottom w:val="0"/>
      <w:divBdr>
        <w:top w:val="none" w:sz="0" w:space="0" w:color="auto"/>
        <w:left w:val="none" w:sz="0" w:space="0" w:color="auto"/>
        <w:bottom w:val="none" w:sz="0" w:space="0" w:color="auto"/>
        <w:right w:val="none" w:sz="0" w:space="0" w:color="auto"/>
      </w:divBdr>
    </w:div>
    <w:div w:id="225772097">
      <w:bodyDiv w:val="1"/>
      <w:marLeft w:val="0"/>
      <w:marRight w:val="0"/>
      <w:marTop w:val="0"/>
      <w:marBottom w:val="0"/>
      <w:divBdr>
        <w:top w:val="none" w:sz="0" w:space="0" w:color="auto"/>
        <w:left w:val="none" w:sz="0" w:space="0" w:color="auto"/>
        <w:bottom w:val="none" w:sz="0" w:space="0" w:color="auto"/>
        <w:right w:val="none" w:sz="0" w:space="0" w:color="auto"/>
      </w:divBdr>
    </w:div>
    <w:div w:id="227303917">
      <w:bodyDiv w:val="1"/>
      <w:marLeft w:val="0"/>
      <w:marRight w:val="0"/>
      <w:marTop w:val="0"/>
      <w:marBottom w:val="0"/>
      <w:divBdr>
        <w:top w:val="none" w:sz="0" w:space="0" w:color="auto"/>
        <w:left w:val="none" w:sz="0" w:space="0" w:color="auto"/>
        <w:bottom w:val="none" w:sz="0" w:space="0" w:color="auto"/>
        <w:right w:val="none" w:sz="0" w:space="0" w:color="auto"/>
      </w:divBdr>
    </w:div>
    <w:div w:id="240457392">
      <w:bodyDiv w:val="1"/>
      <w:marLeft w:val="0"/>
      <w:marRight w:val="0"/>
      <w:marTop w:val="0"/>
      <w:marBottom w:val="0"/>
      <w:divBdr>
        <w:top w:val="none" w:sz="0" w:space="0" w:color="auto"/>
        <w:left w:val="none" w:sz="0" w:space="0" w:color="auto"/>
        <w:bottom w:val="none" w:sz="0" w:space="0" w:color="auto"/>
        <w:right w:val="none" w:sz="0" w:space="0" w:color="auto"/>
      </w:divBdr>
    </w:div>
    <w:div w:id="241792994">
      <w:bodyDiv w:val="1"/>
      <w:marLeft w:val="0"/>
      <w:marRight w:val="0"/>
      <w:marTop w:val="0"/>
      <w:marBottom w:val="0"/>
      <w:divBdr>
        <w:top w:val="none" w:sz="0" w:space="0" w:color="auto"/>
        <w:left w:val="none" w:sz="0" w:space="0" w:color="auto"/>
        <w:bottom w:val="none" w:sz="0" w:space="0" w:color="auto"/>
        <w:right w:val="none" w:sz="0" w:space="0" w:color="auto"/>
      </w:divBdr>
    </w:div>
    <w:div w:id="246161324">
      <w:bodyDiv w:val="1"/>
      <w:marLeft w:val="0"/>
      <w:marRight w:val="0"/>
      <w:marTop w:val="0"/>
      <w:marBottom w:val="0"/>
      <w:divBdr>
        <w:top w:val="none" w:sz="0" w:space="0" w:color="auto"/>
        <w:left w:val="none" w:sz="0" w:space="0" w:color="auto"/>
        <w:bottom w:val="none" w:sz="0" w:space="0" w:color="auto"/>
        <w:right w:val="none" w:sz="0" w:space="0" w:color="auto"/>
      </w:divBdr>
    </w:div>
    <w:div w:id="247617848">
      <w:bodyDiv w:val="1"/>
      <w:marLeft w:val="0"/>
      <w:marRight w:val="0"/>
      <w:marTop w:val="0"/>
      <w:marBottom w:val="0"/>
      <w:divBdr>
        <w:top w:val="none" w:sz="0" w:space="0" w:color="auto"/>
        <w:left w:val="none" w:sz="0" w:space="0" w:color="auto"/>
        <w:bottom w:val="none" w:sz="0" w:space="0" w:color="auto"/>
        <w:right w:val="none" w:sz="0" w:space="0" w:color="auto"/>
      </w:divBdr>
    </w:div>
    <w:div w:id="253713201">
      <w:bodyDiv w:val="1"/>
      <w:marLeft w:val="0"/>
      <w:marRight w:val="0"/>
      <w:marTop w:val="0"/>
      <w:marBottom w:val="0"/>
      <w:divBdr>
        <w:top w:val="none" w:sz="0" w:space="0" w:color="auto"/>
        <w:left w:val="none" w:sz="0" w:space="0" w:color="auto"/>
        <w:bottom w:val="none" w:sz="0" w:space="0" w:color="auto"/>
        <w:right w:val="none" w:sz="0" w:space="0" w:color="auto"/>
      </w:divBdr>
    </w:div>
    <w:div w:id="268240075">
      <w:bodyDiv w:val="1"/>
      <w:marLeft w:val="0"/>
      <w:marRight w:val="0"/>
      <w:marTop w:val="0"/>
      <w:marBottom w:val="0"/>
      <w:divBdr>
        <w:top w:val="none" w:sz="0" w:space="0" w:color="auto"/>
        <w:left w:val="none" w:sz="0" w:space="0" w:color="auto"/>
        <w:bottom w:val="none" w:sz="0" w:space="0" w:color="auto"/>
        <w:right w:val="none" w:sz="0" w:space="0" w:color="auto"/>
      </w:divBdr>
    </w:div>
    <w:div w:id="271058445">
      <w:bodyDiv w:val="1"/>
      <w:marLeft w:val="0"/>
      <w:marRight w:val="0"/>
      <w:marTop w:val="0"/>
      <w:marBottom w:val="0"/>
      <w:divBdr>
        <w:top w:val="none" w:sz="0" w:space="0" w:color="auto"/>
        <w:left w:val="none" w:sz="0" w:space="0" w:color="auto"/>
        <w:bottom w:val="none" w:sz="0" w:space="0" w:color="auto"/>
        <w:right w:val="none" w:sz="0" w:space="0" w:color="auto"/>
      </w:divBdr>
    </w:div>
    <w:div w:id="272828913">
      <w:bodyDiv w:val="1"/>
      <w:marLeft w:val="0"/>
      <w:marRight w:val="0"/>
      <w:marTop w:val="0"/>
      <w:marBottom w:val="0"/>
      <w:divBdr>
        <w:top w:val="none" w:sz="0" w:space="0" w:color="auto"/>
        <w:left w:val="none" w:sz="0" w:space="0" w:color="auto"/>
        <w:bottom w:val="none" w:sz="0" w:space="0" w:color="auto"/>
        <w:right w:val="none" w:sz="0" w:space="0" w:color="auto"/>
      </w:divBdr>
    </w:div>
    <w:div w:id="273828768">
      <w:bodyDiv w:val="1"/>
      <w:marLeft w:val="0"/>
      <w:marRight w:val="0"/>
      <w:marTop w:val="0"/>
      <w:marBottom w:val="0"/>
      <w:divBdr>
        <w:top w:val="none" w:sz="0" w:space="0" w:color="auto"/>
        <w:left w:val="none" w:sz="0" w:space="0" w:color="auto"/>
        <w:bottom w:val="none" w:sz="0" w:space="0" w:color="auto"/>
        <w:right w:val="none" w:sz="0" w:space="0" w:color="auto"/>
      </w:divBdr>
    </w:div>
    <w:div w:id="283344469">
      <w:bodyDiv w:val="1"/>
      <w:marLeft w:val="0"/>
      <w:marRight w:val="0"/>
      <w:marTop w:val="0"/>
      <w:marBottom w:val="0"/>
      <w:divBdr>
        <w:top w:val="none" w:sz="0" w:space="0" w:color="auto"/>
        <w:left w:val="none" w:sz="0" w:space="0" w:color="auto"/>
        <w:bottom w:val="none" w:sz="0" w:space="0" w:color="auto"/>
        <w:right w:val="none" w:sz="0" w:space="0" w:color="auto"/>
      </w:divBdr>
    </w:div>
    <w:div w:id="285357353">
      <w:bodyDiv w:val="1"/>
      <w:marLeft w:val="0"/>
      <w:marRight w:val="0"/>
      <w:marTop w:val="0"/>
      <w:marBottom w:val="0"/>
      <w:divBdr>
        <w:top w:val="none" w:sz="0" w:space="0" w:color="auto"/>
        <w:left w:val="none" w:sz="0" w:space="0" w:color="auto"/>
        <w:bottom w:val="none" w:sz="0" w:space="0" w:color="auto"/>
        <w:right w:val="none" w:sz="0" w:space="0" w:color="auto"/>
      </w:divBdr>
    </w:div>
    <w:div w:id="288323864">
      <w:bodyDiv w:val="1"/>
      <w:marLeft w:val="0"/>
      <w:marRight w:val="0"/>
      <w:marTop w:val="0"/>
      <w:marBottom w:val="0"/>
      <w:divBdr>
        <w:top w:val="none" w:sz="0" w:space="0" w:color="auto"/>
        <w:left w:val="none" w:sz="0" w:space="0" w:color="auto"/>
        <w:bottom w:val="none" w:sz="0" w:space="0" w:color="auto"/>
        <w:right w:val="none" w:sz="0" w:space="0" w:color="auto"/>
      </w:divBdr>
    </w:div>
    <w:div w:id="290985303">
      <w:bodyDiv w:val="1"/>
      <w:marLeft w:val="0"/>
      <w:marRight w:val="0"/>
      <w:marTop w:val="0"/>
      <w:marBottom w:val="0"/>
      <w:divBdr>
        <w:top w:val="none" w:sz="0" w:space="0" w:color="auto"/>
        <w:left w:val="none" w:sz="0" w:space="0" w:color="auto"/>
        <w:bottom w:val="none" w:sz="0" w:space="0" w:color="auto"/>
        <w:right w:val="none" w:sz="0" w:space="0" w:color="auto"/>
      </w:divBdr>
    </w:div>
    <w:div w:id="292373986">
      <w:bodyDiv w:val="1"/>
      <w:marLeft w:val="0"/>
      <w:marRight w:val="0"/>
      <w:marTop w:val="0"/>
      <w:marBottom w:val="0"/>
      <w:divBdr>
        <w:top w:val="none" w:sz="0" w:space="0" w:color="auto"/>
        <w:left w:val="none" w:sz="0" w:space="0" w:color="auto"/>
        <w:bottom w:val="none" w:sz="0" w:space="0" w:color="auto"/>
        <w:right w:val="none" w:sz="0" w:space="0" w:color="auto"/>
      </w:divBdr>
    </w:div>
    <w:div w:id="300427758">
      <w:bodyDiv w:val="1"/>
      <w:marLeft w:val="0"/>
      <w:marRight w:val="0"/>
      <w:marTop w:val="0"/>
      <w:marBottom w:val="0"/>
      <w:divBdr>
        <w:top w:val="none" w:sz="0" w:space="0" w:color="auto"/>
        <w:left w:val="none" w:sz="0" w:space="0" w:color="auto"/>
        <w:bottom w:val="none" w:sz="0" w:space="0" w:color="auto"/>
        <w:right w:val="none" w:sz="0" w:space="0" w:color="auto"/>
      </w:divBdr>
    </w:div>
    <w:div w:id="306472772">
      <w:bodyDiv w:val="1"/>
      <w:marLeft w:val="0"/>
      <w:marRight w:val="0"/>
      <w:marTop w:val="0"/>
      <w:marBottom w:val="0"/>
      <w:divBdr>
        <w:top w:val="none" w:sz="0" w:space="0" w:color="auto"/>
        <w:left w:val="none" w:sz="0" w:space="0" w:color="auto"/>
        <w:bottom w:val="none" w:sz="0" w:space="0" w:color="auto"/>
        <w:right w:val="none" w:sz="0" w:space="0" w:color="auto"/>
      </w:divBdr>
    </w:div>
    <w:div w:id="310257992">
      <w:bodyDiv w:val="1"/>
      <w:marLeft w:val="0"/>
      <w:marRight w:val="0"/>
      <w:marTop w:val="0"/>
      <w:marBottom w:val="0"/>
      <w:divBdr>
        <w:top w:val="none" w:sz="0" w:space="0" w:color="auto"/>
        <w:left w:val="none" w:sz="0" w:space="0" w:color="auto"/>
        <w:bottom w:val="none" w:sz="0" w:space="0" w:color="auto"/>
        <w:right w:val="none" w:sz="0" w:space="0" w:color="auto"/>
      </w:divBdr>
    </w:div>
    <w:div w:id="317849936">
      <w:bodyDiv w:val="1"/>
      <w:marLeft w:val="0"/>
      <w:marRight w:val="0"/>
      <w:marTop w:val="0"/>
      <w:marBottom w:val="0"/>
      <w:divBdr>
        <w:top w:val="none" w:sz="0" w:space="0" w:color="auto"/>
        <w:left w:val="none" w:sz="0" w:space="0" w:color="auto"/>
        <w:bottom w:val="none" w:sz="0" w:space="0" w:color="auto"/>
        <w:right w:val="none" w:sz="0" w:space="0" w:color="auto"/>
      </w:divBdr>
    </w:div>
    <w:div w:id="322705210">
      <w:bodyDiv w:val="1"/>
      <w:marLeft w:val="0"/>
      <w:marRight w:val="0"/>
      <w:marTop w:val="0"/>
      <w:marBottom w:val="0"/>
      <w:divBdr>
        <w:top w:val="none" w:sz="0" w:space="0" w:color="auto"/>
        <w:left w:val="none" w:sz="0" w:space="0" w:color="auto"/>
        <w:bottom w:val="none" w:sz="0" w:space="0" w:color="auto"/>
        <w:right w:val="none" w:sz="0" w:space="0" w:color="auto"/>
      </w:divBdr>
    </w:div>
    <w:div w:id="324629140">
      <w:bodyDiv w:val="1"/>
      <w:marLeft w:val="0"/>
      <w:marRight w:val="0"/>
      <w:marTop w:val="0"/>
      <w:marBottom w:val="0"/>
      <w:divBdr>
        <w:top w:val="none" w:sz="0" w:space="0" w:color="auto"/>
        <w:left w:val="none" w:sz="0" w:space="0" w:color="auto"/>
        <w:bottom w:val="none" w:sz="0" w:space="0" w:color="auto"/>
        <w:right w:val="none" w:sz="0" w:space="0" w:color="auto"/>
      </w:divBdr>
    </w:div>
    <w:div w:id="330376803">
      <w:bodyDiv w:val="1"/>
      <w:marLeft w:val="0"/>
      <w:marRight w:val="0"/>
      <w:marTop w:val="0"/>
      <w:marBottom w:val="0"/>
      <w:divBdr>
        <w:top w:val="none" w:sz="0" w:space="0" w:color="auto"/>
        <w:left w:val="none" w:sz="0" w:space="0" w:color="auto"/>
        <w:bottom w:val="none" w:sz="0" w:space="0" w:color="auto"/>
        <w:right w:val="none" w:sz="0" w:space="0" w:color="auto"/>
      </w:divBdr>
    </w:div>
    <w:div w:id="341514117">
      <w:bodyDiv w:val="1"/>
      <w:marLeft w:val="0"/>
      <w:marRight w:val="0"/>
      <w:marTop w:val="0"/>
      <w:marBottom w:val="0"/>
      <w:divBdr>
        <w:top w:val="none" w:sz="0" w:space="0" w:color="auto"/>
        <w:left w:val="none" w:sz="0" w:space="0" w:color="auto"/>
        <w:bottom w:val="none" w:sz="0" w:space="0" w:color="auto"/>
        <w:right w:val="none" w:sz="0" w:space="0" w:color="auto"/>
      </w:divBdr>
    </w:div>
    <w:div w:id="342632087">
      <w:bodyDiv w:val="1"/>
      <w:marLeft w:val="0"/>
      <w:marRight w:val="0"/>
      <w:marTop w:val="0"/>
      <w:marBottom w:val="0"/>
      <w:divBdr>
        <w:top w:val="none" w:sz="0" w:space="0" w:color="auto"/>
        <w:left w:val="none" w:sz="0" w:space="0" w:color="auto"/>
        <w:bottom w:val="none" w:sz="0" w:space="0" w:color="auto"/>
        <w:right w:val="none" w:sz="0" w:space="0" w:color="auto"/>
      </w:divBdr>
    </w:div>
    <w:div w:id="345064788">
      <w:bodyDiv w:val="1"/>
      <w:marLeft w:val="0"/>
      <w:marRight w:val="0"/>
      <w:marTop w:val="0"/>
      <w:marBottom w:val="0"/>
      <w:divBdr>
        <w:top w:val="none" w:sz="0" w:space="0" w:color="auto"/>
        <w:left w:val="none" w:sz="0" w:space="0" w:color="auto"/>
        <w:bottom w:val="none" w:sz="0" w:space="0" w:color="auto"/>
        <w:right w:val="none" w:sz="0" w:space="0" w:color="auto"/>
      </w:divBdr>
    </w:div>
    <w:div w:id="345140148">
      <w:bodyDiv w:val="1"/>
      <w:marLeft w:val="0"/>
      <w:marRight w:val="0"/>
      <w:marTop w:val="0"/>
      <w:marBottom w:val="0"/>
      <w:divBdr>
        <w:top w:val="none" w:sz="0" w:space="0" w:color="auto"/>
        <w:left w:val="none" w:sz="0" w:space="0" w:color="auto"/>
        <w:bottom w:val="none" w:sz="0" w:space="0" w:color="auto"/>
        <w:right w:val="none" w:sz="0" w:space="0" w:color="auto"/>
      </w:divBdr>
    </w:div>
    <w:div w:id="361050339">
      <w:bodyDiv w:val="1"/>
      <w:marLeft w:val="0"/>
      <w:marRight w:val="0"/>
      <w:marTop w:val="0"/>
      <w:marBottom w:val="0"/>
      <w:divBdr>
        <w:top w:val="none" w:sz="0" w:space="0" w:color="auto"/>
        <w:left w:val="none" w:sz="0" w:space="0" w:color="auto"/>
        <w:bottom w:val="none" w:sz="0" w:space="0" w:color="auto"/>
        <w:right w:val="none" w:sz="0" w:space="0" w:color="auto"/>
      </w:divBdr>
    </w:div>
    <w:div w:id="365060438">
      <w:bodyDiv w:val="1"/>
      <w:marLeft w:val="0"/>
      <w:marRight w:val="0"/>
      <w:marTop w:val="0"/>
      <w:marBottom w:val="0"/>
      <w:divBdr>
        <w:top w:val="none" w:sz="0" w:space="0" w:color="auto"/>
        <w:left w:val="none" w:sz="0" w:space="0" w:color="auto"/>
        <w:bottom w:val="none" w:sz="0" w:space="0" w:color="auto"/>
        <w:right w:val="none" w:sz="0" w:space="0" w:color="auto"/>
      </w:divBdr>
    </w:div>
    <w:div w:id="365958274">
      <w:bodyDiv w:val="1"/>
      <w:marLeft w:val="0"/>
      <w:marRight w:val="0"/>
      <w:marTop w:val="0"/>
      <w:marBottom w:val="0"/>
      <w:divBdr>
        <w:top w:val="none" w:sz="0" w:space="0" w:color="auto"/>
        <w:left w:val="none" w:sz="0" w:space="0" w:color="auto"/>
        <w:bottom w:val="none" w:sz="0" w:space="0" w:color="auto"/>
        <w:right w:val="none" w:sz="0" w:space="0" w:color="auto"/>
      </w:divBdr>
    </w:div>
    <w:div w:id="376666584">
      <w:bodyDiv w:val="1"/>
      <w:marLeft w:val="0"/>
      <w:marRight w:val="0"/>
      <w:marTop w:val="0"/>
      <w:marBottom w:val="0"/>
      <w:divBdr>
        <w:top w:val="none" w:sz="0" w:space="0" w:color="auto"/>
        <w:left w:val="none" w:sz="0" w:space="0" w:color="auto"/>
        <w:bottom w:val="none" w:sz="0" w:space="0" w:color="auto"/>
        <w:right w:val="none" w:sz="0" w:space="0" w:color="auto"/>
      </w:divBdr>
    </w:div>
    <w:div w:id="384959870">
      <w:bodyDiv w:val="1"/>
      <w:marLeft w:val="0"/>
      <w:marRight w:val="0"/>
      <w:marTop w:val="0"/>
      <w:marBottom w:val="0"/>
      <w:divBdr>
        <w:top w:val="none" w:sz="0" w:space="0" w:color="auto"/>
        <w:left w:val="none" w:sz="0" w:space="0" w:color="auto"/>
        <w:bottom w:val="none" w:sz="0" w:space="0" w:color="auto"/>
        <w:right w:val="none" w:sz="0" w:space="0" w:color="auto"/>
      </w:divBdr>
    </w:div>
    <w:div w:id="386150717">
      <w:bodyDiv w:val="1"/>
      <w:marLeft w:val="0"/>
      <w:marRight w:val="0"/>
      <w:marTop w:val="0"/>
      <w:marBottom w:val="0"/>
      <w:divBdr>
        <w:top w:val="none" w:sz="0" w:space="0" w:color="auto"/>
        <w:left w:val="none" w:sz="0" w:space="0" w:color="auto"/>
        <w:bottom w:val="none" w:sz="0" w:space="0" w:color="auto"/>
        <w:right w:val="none" w:sz="0" w:space="0" w:color="auto"/>
      </w:divBdr>
    </w:div>
    <w:div w:id="403913181">
      <w:bodyDiv w:val="1"/>
      <w:marLeft w:val="0"/>
      <w:marRight w:val="0"/>
      <w:marTop w:val="0"/>
      <w:marBottom w:val="0"/>
      <w:divBdr>
        <w:top w:val="none" w:sz="0" w:space="0" w:color="auto"/>
        <w:left w:val="none" w:sz="0" w:space="0" w:color="auto"/>
        <w:bottom w:val="none" w:sz="0" w:space="0" w:color="auto"/>
        <w:right w:val="none" w:sz="0" w:space="0" w:color="auto"/>
      </w:divBdr>
    </w:div>
    <w:div w:id="421344525">
      <w:bodyDiv w:val="1"/>
      <w:marLeft w:val="0"/>
      <w:marRight w:val="0"/>
      <w:marTop w:val="0"/>
      <w:marBottom w:val="0"/>
      <w:divBdr>
        <w:top w:val="none" w:sz="0" w:space="0" w:color="auto"/>
        <w:left w:val="none" w:sz="0" w:space="0" w:color="auto"/>
        <w:bottom w:val="none" w:sz="0" w:space="0" w:color="auto"/>
        <w:right w:val="none" w:sz="0" w:space="0" w:color="auto"/>
      </w:divBdr>
    </w:div>
    <w:div w:id="453907582">
      <w:bodyDiv w:val="1"/>
      <w:marLeft w:val="0"/>
      <w:marRight w:val="0"/>
      <w:marTop w:val="0"/>
      <w:marBottom w:val="0"/>
      <w:divBdr>
        <w:top w:val="none" w:sz="0" w:space="0" w:color="auto"/>
        <w:left w:val="none" w:sz="0" w:space="0" w:color="auto"/>
        <w:bottom w:val="none" w:sz="0" w:space="0" w:color="auto"/>
        <w:right w:val="none" w:sz="0" w:space="0" w:color="auto"/>
      </w:divBdr>
    </w:div>
    <w:div w:id="465002642">
      <w:bodyDiv w:val="1"/>
      <w:marLeft w:val="0"/>
      <w:marRight w:val="0"/>
      <w:marTop w:val="0"/>
      <w:marBottom w:val="0"/>
      <w:divBdr>
        <w:top w:val="none" w:sz="0" w:space="0" w:color="auto"/>
        <w:left w:val="none" w:sz="0" w:space="0" w:color="auto"/>
        <w:bottom w:val="none" w:sz="0" w:space="0" w:color="auto"/>
        <w:right w:val="none" w:sz="0" w:space="0" w:color="auto"/>
      </w:divBdr>
    </w:div>
    <w:div w:id="465512495">
      <w:bodyDiv w:val="1"/>
      <w:marLeft w:val="0"/>
      <w:marRight w:val="0"/>
      <w:marTop w:val="0"/>
      <w:marBottom w:val="0"/>
      <w:divBdr>
        <w:top w:val="none" w:sz="0" w:space="0" w:color="auto"/>
        <w:left w:val="none" w:sz="0" w:space="0" w:color="auto"/>
        <w:bottom w:val="none" w:sz="0" w:space="0" w:color="auto"/>
        <w:right w:val="none" w:sz="0" w:space="0" w:color="auto"/>
      </w:divBdr>
    </w:div>
    <w:div w:id="469859373">
      <w:bodyDiv w:val="1"/>
      <w:marLeft w:val="0"/>
      <w:marRight w:val="0"/>
      <w:marTop w:val="0"/>
      <w:marBottom w:val="0"/>
      <w:divBdr>
        <w:top w:val="none" w:sz="0" w:space="0" w:color="auto"/>
        <w:left w:val="none" w:sz="0" w:space="0" w:color="auto"/>
        <w:bottom w:val="none" w:sz="0" w:space="0" w:color="auto"/>
        <w:right w:val="none" w:sz="0" w:space="0" w:color="auto"/>
      </w:divBdr>
    </w:div>
    <w:div w:id="471606463">
      <w:bodyDiv w:val="1"/>
      <w:marLeft w:val="0"/>
      <w:marRight w:val="0"/>
      <w:marTop w:val="0"/>
      <w:marBottom w:val="0"/>
      <w:divBdr>
        <w:top w:val="none" w:sz="0" w:space="0" w:color="auto"/>
        <w:left w:val="none" w:sz="0" w:space="0" w:color="auto"/>
        <w:bottom w:val="none" w:sz="0" w:space="0" w:color="auto"/>
        <w:right w:val="none" w:sz="0" w:space="0" w:color="auto"/>
      </w:divBdr>
    </w:div>
    <w:div w:id="487597557">
      <w:bodyDiv w:val="1"/>
      <w:marLeft w:val="0"/>
      <w:marRight w:val="0"/>
      <w:marTop w:val="0"/>
      <w:marBottom w:val="0"/>
      <w:divBdr>
        <w:top w:val="none" w:sz="0" w:space="0" w:color="auto"/>
        <w:left w:val="none" w:sz="0" w:space="0" w:color="auto"/>
        <w:bottom w:val="none" w:sz="0" w:space="0" w:color="auto"/>
        <w:right w:val="none" w:sz="0" w:space="0" w:color="auto"/>
      </w:divBdr>
    </w:div>
    <w:div w:id="501164477">
      <w:bodyDiv w:val="1"/>
      <w:marLeft w:val="0"/>
      <w:marRight w:val="0"/>
      <w:marTop w:val="0"/>
      <w:marBottom w:val="0"/>
      <w:divBdr>
        <w:top w:val="none" w:sz="0" w:space="0" w:color="auto"/>
        <w:left w:val="none" w:sz="0" w:space="0" w:color="auto"/>
        <w:bottom w:val="none" w:sz="0" w:space="0" w:color="auto"/>
        <w:right w:val="none" w:sz="0" w:space="0" w:color="auto"/>
      </w:divBdr>
    </w:div>
    <w:div w:id="511410046">
      <w:bodyDiv w:val="1"/>
      <w:marLeft w:val="0"/>
      <w:marRight w:val="0"/>
      <w:marTop w:val="0"/>
      <w:marBottom w:val="0"/>
      <w:divBdr>
        <w:top w:val="none" w:sz="0" w:space="0" w:color="auto"/>
        <w:left w:val="none" w:sz="0" w:space="0" w:color="auto"/>
        <w:bottom w:val="none" w:sz="0" w:space="0" w:color="auto"/>
        <w:right w:val="none" w:sz="0" w:space="0" w:color="auto"/>
      </w:divBdr>
    </w:div>
    <w:div w:id="527179804">
      <w:bodyDiv w:val="1"/>
      <w:marLeft w:val="0"/>
      <w:marRight w:val="0"/>
      <w:marTop w:val="0"/>
      <w:marBottom w:val="0"/>
      <w:divBdr>
        <w:top w:val="none" w:sz="0" w:space="0" w:color="auto"/>
        <w:left w:val="none" w:sz="0" w:space="0" w:color="auto"/>
        <w:bottom w:val="none" w:sz="0" w:space="0" w:color="auto"/>
        <w:right w:val="none" w:sz="0" w:space="0" w:color="auto"/>
      </w:divBdr>
    </w:div>
    <w:div w:id="531578315">
      <w:bodyDiv w:val="1"/>
      <w:marLeft w:val="0"/>
      <w:marRight w:val="0"/>
      <w:marTop w:val="0"/>
      <w:marBottom w:val="0"/>
      <w:divBdr>
        <w:top w:val="none" w:sz="0" w:space="0" w:color="auto"/>
        <w:left w:val="none" w:sz="0" w:space="0" w:color="auto"/>
        <w:bottom w:val="none" w:sz="0" w:space="0" w:color="auto"/>
        <w:right w:val="none" w:sz="0" w:space="0" w:color="auto"/>
      </w:divBdr>
    </w:div>
    <w:div w:id="539051911">
      <w:bodyDiv w:val="1"/>
      <w:marLeft w:val="0"/>
      <w:marRight w:val="0"/>
      <w:marTop w:val="0"/>
      <w:marBottom w:val="0"/>
      <w:divBdr>
        <w:top w:val="none" w:sz="0" w:space="0" w:color="auto"/>
        <w:left w:val="none" w:sz="0" w:space="0" w:color="auto"/>
        <w:bottom w:val="none" w:sz="0" w:space="0" w:color="auto"/>
        <w:right w:val="none" w:sz="0" w:space="0" w:color="auto"/>
      </w:divBdr>
    </w:div>
    <w:div w:id="541021121">
      <w:bodyDiv w:val="1"/>
      <w:marLeft w:val="0"/>
      <w:marRight w:val="0"/>
      <w:marTop w:val="0"/>
      <w:marBottom w:val="0"/>
      <w:divBdr>
        <w:top w:val="none" w:sz="0" w:space="0" w:color="auto"/>
        <w:left w:val="none" w:sz="0" w:space="0" w:color="auto"/>
        <w:bottom w:val="none" w:sz="0" w:space="0" w:color="auto"/>
        <w:right w:val="none" w:sz="0" w:space="0" w:color="auto"/>
      </w:divBdr>
    </w:div>
    <w:div w:id="541870417">
      <w:bodyDiv w:val="1"/>
      <w:marLeft w:val="0"/>
      <w:marRight w:val="0"/>
      <w:marTop w:val="0"/>
      <w:marBottom w:val="0"/>
      <w:divBdr>
        <w:top w:val="none" w:sz="0" w:space="0" w:color="auto"/>
        <w:left w:val="none" w:sz="0" w:space="0" w:color="auto"/>
        <w:bottom w:val="none" w:sz="0" w:space="0" w:color="auto"/>
        <w:right w:val="none" w:sz="0" w:space="0" w:color="auto"/>
      </w:divBdr>
    </w:div>
    <w:div w:id="549994255">
      <w:bodyDiv w:val="1"/>
      <w:marLeft w:val="0"/>
      <w:marRight w:val="0"/>
      <w:marTop w:val="0"/>
      <w:marBottom w:val="0"/>
      <w:divBdr>
        <w:top w:val="none" w:sz="0" w:space="0" w:color="auto"/>
        <w:left w:val="none" w:sz="0" w:space="0" w:color="auto"/>
        <w:bottom w:val="none" w:sz="0" w:space="0" w:color="auto"/>
        <w:right w:val="none" w:sz="0" w:space="0" w:color="auto"/>
      </w:divBdr>
    </w:div>
    <w:div w:id="550314735">
      <w:bodyDiv w:val="1"/>
      <w:marLeft w:val="0"/>
      <w:marRight w:val="0"/>
      <w:marTop w:val="0"/>
      <w:marBottom w:val="0"/>
      <w:divBdr>
        <w:top w:val="none" w:sz="0" w:space="0" w:color="auto"/>
        <w:left w:val="none" w:sz="0" w:space="0" w:color="auto"/>
        <w:bottom w:val="none" w:sz="0" w:space="0" w:color="auto"/>
        <w:right w:val="none" w:sz="0" w:space="0" w:color="auto"/>
      </w:divBdr>
    </w:div>
    <w:div w:id="554968232">
      <w:bodyDiv w:val="1"/>
      <w:marLeft w:val="0"/>
      <w:marRight w:val="0"/>
      <w:marTop w:val="0"/>
      <w:marBottom w:val="0"/>
      <w:divBdr>
        <w:top w:val="none" w:sz="0" w:space="0" w:color="auto"/>
        <w:left w:val="none" w:sz="0" w:space="0" w:color="auto"/>
        <w:bottom w:val="none" w:sz="0" w:space="0" w:color="auto"/>
        <w:right w:val="none" w:sz="0" w:space="0" w:color="auto"/>
      </w:divBdr>
    </w:div>
    <w:div w:id="557404085">
      <w:bodyDiv w:val="1"/>
      <w:marLeft w:val="0"/>
      <w:marRight w:val="0"/>
      <w:marTop w:val="0"/>
      <w:marBottom w:val="0"/>
      <w:divBdr>
        <w:top w:val="none" w:sz="0" w:space="0" w:color="auto"/>
        <w:left w:val="none" w:sz="0" w:space="0" w:color="auto"/>
        <w:bottom w:val="none" w:sz="0" w:space="0" w:color="auto"/>
        <w:right w:val="none" w:sz="0" w:space="0" w:color="auto"/>
      </w:divBdr>
    </w:div>
    <w:div w:id="560796576">
      <w:bodyDiv w:val="1"/>
      <w:marLeft w:val="0"/>
      <w:marRight w:val="0"/>
      <w:marTop w:val="0"/>
      <w:marBottom w:val="0"/>
      <w:divBdr>
        <w:top w:val="none" w:sz="0" w:space="0" w:color="auto"/>
        <w:left w:val="none" w:sz="0" w:space="0" w:color="auto"/>
        <w:bottom w:val="none" w:sz="0" w:space="0" w:color="auto"/>
        <w:right w:val="none" w:sz="0" w:space="0" w:color="auto"/>
      </w:divBdr>
    </w:div>
    <w:div w:id="562788652">
      <w:bodyDiv w:val="1"/>
      <w:marLeft w:val="0"/>
      <w:marRight w:val="0"/>
      <w:marTop w:val="0"/>
      <w:marBottom w:val="0"/>
      <w:divBdr>
        <w:top w:val="none" w:sz="0" w:space="0" w:color="auto"/>
        <w:left w:val="none" w:sz="0" w:space="0" w:color="auto"/>
        <w:bottom w:val="none" w:sz="0" w:space="0" w:color="auto"/>
        <w:right w:val="none" w:sz="0" w:space="0" w:color="auto"/>
      </w:divBdr>
    </w:div>
    <w:div w:id="579410742">
      <w:bodyDiv w:val="1"/>
      <w:marLeft w:val="0"/>
      <w:marRight w:val="0"/>
      <w:marTop w:val="0"/>
      <w:marBottom w:val="0"/>
      <w:divBdr>
        <w:top w:val="none" w:sz="0" w:space="0" w:color="auto"/>
        <w:left w:val="none" w:sz="0" w:space="0" w:color="auto"/>
        <w:bottom w:val="none" w:sz="0" w:space="0" w:color="auto"/>
        <w:right w:val="none" w:sz="0" w:space="0" w:color="auto"/>
      </w:divBdr>
    </w:div>
    <w:div w:id="582953557">
      <w:bodyDiv w:val="1"/>
      <w:marLeft w:val="0"/>
      <w:marRight w:val="0"/>
      <w:marTop w:val="0"/>
      <w:marBottom w:val="0"/>
      <w:divBdr>
        <w:top w:val="none" w:sz="0" w:space="0" w:color="auto"/>
        <w:left w:val="none" w:sz="0" w:space="0" w:color="auto"/>
        <w:bottom w:val="none" w:sz="0" w:space="0" w:color="auto"/>
        <w:right w:val="none" w:sz="0" w:space="0" w:color="auto"/>
      </w:divBdr>
    </w:div>
    <w:div w:id="583690534">
      <w:bodyDiv w:val="1"/>
      <w:marLeft w:val="0"/>
      <w:marRight w:val="0"/>
      <w:marTop w:val="0"/>
      <w:marBottom w:val="0"/>
      <w:divBdr>
        <w:top w:val="none" w:sz="0" w:space="0" w:color="auto"/>
        <w:left w:val="none" w:sz="0" w:space="0" w:color="auto"/>
        <w:bottom w:val="none" w:sz="0" w:space="0" w:color="auto"/>
        <w:right w:val="none" w:sz="0" w:space="0" w:color="auto"/>
      </w:divBdr>
    </w:div>
    <w:div w:id="595479487">
      <w:bodyDiv w:val="1"/>
      <w:marLeft w:val="0"/>
      <w:marRight w:val="0"/>
      <w:marTop w:val="0"/>
      <w:marBottom w:val="0"/>
      <w:divBdr>
        <w:top w:val="none" w:sz="0" w:space="0" w:color="auto"/>
        <w:left w:val="none" w:sz="0" w:space="0" w:color="auto"/>
        <w:bottom w:val="none" w:sz="0" w:space="0" w:color="auto"/>
        <w:right w:val="none" w:sz="0" w:space="0" w:color="auto"/>
      </w:divBdr>
    </w:div>
    <w:div w:id="596720470">
      <w:bodyDiv w:val="1"/>
      <w:marLeft w:val="0"/>
      <w:marRight w:val="0"/>
      <w:marTop w:val="0"/>
      <w:marBottom w:val="0"/>
      <w:divBdr>
        <w:top w:val="none" w:sz="0" w:space="0" w:color="auto"/>
        <w:left w:val="none" w:sz="0" w:space="0" w:color="auto"/>
        <w:bottom w:val="none" w:sz="0" w:space="0" w:color="auto"/>
        <w:right w:val="none" w:sz="0" w:space="0" w:color="auto"/>
      </w:divBdr>
    </w:div>
    <w:div w:id="607468722">
      <w:bodyDiv w:val="1"/>
      <w:marLeft w:val="0"/>
      <w:marRight w:val="0"/>
      <w:marTop w:val="0"/>
      <w:marBottom w:val="0"/>
      <w:divBdr>
        <w:top w:val="none" w:sz="0" w:space="0" w:color="auto"/>
        <w:left w:val="none" w:sz="0" w:space="0" w:color="auto"/>
        <w:bottom w:val="none" w:sz="0" w:space="0" w:color="auto"/>
        <w:right w:val="none" w:sz="0" w:space="0" w:color="auto"/>
      </w:divBdr>
    </w:div>
    <w:div w:id="611910170">
      <w:bodyDiv w:val="1"/>
      <w:marLeft w:val="0"/>
      <w:marRight w:val="0"/>
      <w:marTop w:val="0"/>
      <w:marBottom w:val="0"/>
      <w:divBdr>
        <w:top w:val="none" w:sz="0" w:space="0" w:color="auto"/>
        <w:left w:val="none" w:sz="0" w:space="0" w:color="auto"/>
        <w:bottom w:val="none" w:sz="0" w:space="0" w:color="auto"/>
        <w:right w:val="none" w:sz="0" w:space="0" w:color="auto"/>
      </w:divBdr>
    </w:div>
    <w:div w:id="614098178">
      <w:bodyDiv w:val="1"/>
      <w:marLeft w:val="0"/>
      <w:marRight w:val="0"/>
      <w:marTop w:val="0"/>
      <w:marBottom w:val="0"/>
      <w:divBdr>
        <w:top w:val="none" w:sz="0" w:space="0" w:color="auto"/>
        <w:left w:val="none" w:sz="0" w:space="0" w:color="auto"/>
        <w:bottom w:val="none" w:sz="0" w:space="0" w:color="auto"/>
        <w:right w:val="none" w:sz="0" w:space="0" w:color="auto"/>
      </w:divBdr>
    </w:div>
    <w:div w:id="615866492">
      <w:bodyDiv w:val="1"/>
      <w:marLeft w:val="0"/>
      <w:marRight w:val="0"/>
      <w:marTop w:val="0"/>
      <w:marBottom w:val="0"/>
      <w:divBdr>
        <w:top w:val="none" w:sz="0" w:space="0" w:color="auto"/>
        <w:left w:val="none" w:sz="0" w:space="0" w:color="auto"/>
        <w:bottom w:val="none" w:sz="0" w:space="0" w:color="auto"/>
        <w:right w:val="none" w:sz="0" w:space="0" w:color="auto"/>
      </w:divBdr>
    </w:div>
    <w:div w:id="626937913">
      <w:bodyDiv w:val="1"/>
      <w:marLeft w:val="0"/>
      <w:marRight w:val="0"/>
      <w:marTop w:val="0"/>
      <w:marBottom w:val="0"/>
      <w:divBdr>
        <w:top w:val="none" w:sz="0" w:space="0" w:color="auto"/>
        <w:left w:val="none" w:sz="0" w:space="0" w:color="auto"/>
        <w:bottom w:val="none" w:sz="0" w:space="0" w:color="auto"/>
        <w:right w:val="none" w:sz="0" w:space="0" w:color="auto"/>
      </w:divBdr>
    </w:div>
    <w:div w:id="632567449">
      <w:bodyDiv w:val="1"/>
      <w:marLeft w:val="0"/>
      <w:marRight w:val="0"/>
      <w:marTop w:val="0"/>
      <w:marBottom w:val="0"/>
      <w:divBdr>
        <w:top w:val="none" w:sz="0" w:space="0" w:color="auto"/>
        <w:left w:val="none" w:sz="0" w:space="0" w:color="auto"/>
        <w:bottom w:val="none" w:sz="0" w:space="0" w:color="auto"/>
        <w:right w:val="none" w:sz="0" w:space="0" w:color="auto"/>
      </w:divBdr>
    </w:div>
    <w:div w:id="635113044">
      <w:bodyDiv w:val="1"/>
      <w:marLeft w:val="0"/>
      <w:marRight w:val="0"/>
      <w:marTop w:val="0"/>
      <w:marBottom w:val="0"/>
      <w:divBdr>
        <w:top w:val="none" w:sz="0" w:space="0" w:color="auto"/>
        <w:left w:val="none" w:sz="0" w:space="0" w:color="auto"/>
        <w:bottom w:val="none" w:sz="0" w:space="0" w:color="auto"/>
        <w:right w:val="none" w:sz="0" w:space="0" w:color="auto"/>
      </w:divBdr>
    </w:div>
    <w:div w:id="647134067">
      <w:bodyDiv w:val="1"/>
      <w:marLeft w:val="0"/>
      <w:marRight w:val="0"/>
      <w:marTop w:val="0"/>
      <w:marBottom w:val="0"/>
      <w:divBdr>
        <w:top w:val="none" w:sz="0" w:space="0" w:color="auto"/>
        <w:left w:val="none" w:sz="0" w:space="0" w:color="auto"/>
        <w:bottom w:val="none" w:sz="0" w:space="0" w:color="auto"/>
        <w:right w:val="none" w:sz="0" w:space="0" w:color="auto"/>
      </w:divBdr>
    </w:div>
    <w:div w:id="663971562">
      <w:bodyDiv w:val="1"/>
      <w:marLeft w:val="0"/>
      <w:marRight w:val="0"/>
      <w:marTop w:val="0"/>
      <w:marBottom w:val="0"/>
      <w:divBdr>
        <w:top w:val="none" w:sz="0" w:space="0" w:color="auto"/>
        <w:left w:val="none" w:sz="0" w:space="0" w:color="auto"/>
        <w:bottom w:val="none" w:sz="0" w:space="0" w:color="auto"/>
        <w:right w:val="none" w:sz="0" w:space="0" w:color="auto"/>
      </w:divBdr>
    </w:div>
    <w:div w:id="667053049">
      <w:bodyDiv w:val="1"/>
      <w:marLeft w:val="0"/>
      <w:marRight w:val="0"/>
      <w:marTop w:val="0"/>
      <w:marBottom w:val="0"/>
      <w:divBdr>
        <w:top w:val="none" w:sz="0" w:space="0" w:color="auto"/>
        <w:left w:val="none" w:sz="0" w:space="0" w:color="auto"/>
        <w:bottom w:val="none" w:sz="0" w:space="0" w:color="auto"/>
        <w:right w:val="none" w:sz="0" w:space="0" w:color="auto"/>
      </w:divBdr>
    </w:div>
    <w:div w:id="673727281">
      <w:bodyDiv w:val="1"/>
      <w:marLeft w:val="0"/>
      <w:marRight w:val="0"/>
      <w:marTop w:val="0"/>
      <w:marBottom w:val="0"/>
      <w:divBdr>
        <w:top w:val="none" w:sz="0" w:space="0" w:color="auto"/>
        <w:left w:val="none" w:sz="0" w:space="0" w:color="auto"/>
        <w:bottom w:val="none" w:sz="0" w:space="0" w:color="auto"/>
        <w:right w:val="none" w:sz="0" w:space="0" w:color="auto"/>
      </w:divBdr>
    </w:div>
    <w:div w:id="677460876">
      <w:bodyDiv w:val="1"/>
      <w:marLeft w:val="0"/>
      <w:marRight w:val="0"/>
      <w:marTop w:val="0"/>
      <w:marBottom w:val="0"/>
      <w:divBdr>
        <w:top w:val="none" w:sz="0" w:space="0" w:color="auto"/>
        <w:left w:val="none" w:sz="0" w:space="0" w:color="auto"/>
        <w:bottom w:val="none" w:sz="0" w:space="0" w:color="auto"/>
        <w:right w:val="none" w:sz="0" w:space="0" w:color="auto"/>
      </w:divBdr>
    </w:div>
    <w:div w:id="683560034">
      <w:bodyDiv w:val="1"/>
      <w:marLeft w:val="0"/>
      <w:marRight w:val="0"/>
      <w:marTop w:val="0"/>
      <w:marBottom w:val="0"/>
      <w:divBdr>
        <w:top w:val="none" w:sz="0" w:space="0" w:color="auto"/>
        <w:left w:val="none" w:sz="0" w:space="0" w:color="auto"/>
        <w:bottom w:val="none" w:sz="0" w:space="0" w:color="auto"/>
        <w:right w:val="none" w:sz="0" w:space="0" w:color="auto"/>
      </w:divBdr>
    </w:div>
    <w:div w:id="686832739">
      <w:bodyDiv w:val="1"/>
      <w:marLeft w:val="0"/>
      <w:marRight w:val="0"/>
      <w:marTop w:val="0"/>
      <w:marBottom w:val="0"/>
      <w:divBdr>
        <w:top w:val="none" w:sz="0" w:space="0" w:color="auto"/>
        <w:left w:val="none" w:sz="0" w:space="0" w:color="auto"/>
        <w:bottom w:val="none" w:sz="0" w:space="0" w:color="auto"/>
        <w:right w:val="none" w:sz="0" w:space="0" w:color="auto"/>
      </w:divBdr>
    </w:div>
    <w:div w:id="686908316">
      <w:bodyDiv w:val="1"/>
      <w:marLeft w:val="0"/>
      <w:marRight w:val="0"/>
      <w:marTop w:val="0"/>
      <w:marBottom w:val="0"/>
      <w:divBdr>
        <w:top w:val="none" w:sz="0" w:space="0" w:color="auto"/>
        <w:left w:val="none" w:sz="0" w:space="0" w:color="auto"/>
        <w:bottom w:val="none" w:sz="0" w:space="0" w:color="auto"/>
        <w:right w:val="none" w:sz="0" w:space="0" w:color="auto"/>
      </w:divBdr>
    </w:div>
    <w:div w:id="694041845">
      <w:bodyDiv w:val="1"/>
      <w:marLeft w:val="0"/>
      <w:marRight w:val="0"/>
      <w:marTop w:val="0"/>
      <w:marBottom w:val="0"/>
      <w:divBdr>
        <w:top w:val="none" w:sz="0" w:space="0" w:color="auto"/>
        <w:left w:val="none" w:sz="0" w:space="0" w:color="auto"/>
        <w:bottom w:val="none" w:sz="0" w:space="0" w:color="auto"/>
        <w:right w:val="none" w:sz="0" w:space="0" w:color="auto"/>
      </w:divBdr>
    </w:div>
    <w:div w:id="701440159">
      <w:bodyDiv w:val="1"/>
      <w:marLeft w:val="0"/>
      <w:marRight w:val="0"/>
      <w:marTop w:val="0"/>
      <w:marBottom w:val="0"/>
      <w:divBdr>
        <w:top w:val="none" w:sz="0" w:space="0" w:color="auto"/>
        <w:left w:val="none" w:sz="0" w:space="0" w:color="auto"/>
        <w:bottom w:val="none" w:sz="0" w:space="0" w:color="auto"/>
        <w:right w:val="none" w:sz="0" w:space="0" w:color="auto"/>
      </w:divBdr>
    </w:div>
    <w:div w:id="713962402">
      <w:bodyDiv w:val="1"/>
      <w:marLeft w:val="0"/>
      <w:marRight w:val="0"/>
      <w:marTop w:val="0"/>
      <w:marBottom w:val="0"/>
      <w:divBdr>
        <w:top w:val="none" w:sz="0" w:space="0" w:color="auto"/>
        <w:left w:val="none" w:sz="0" w:space="0" w:color="auto"/>
        <w:bottom w:val="none" w:sz="0" w:space="0" w:color="auto"/>
        <w:right w:val="none" w:sz="0" w:space="0" w:color="auto"/>
      </w:divBdr>
    </w:div>
    <w:div w:id="718699876">
      <w:bodyDiv w:val="1"/>
      <w:marLeft w:val="0"/>
      <w:marRight w:val="0"/>
      <w:marTop w:val="0"/>
      <w:marBottom w:val="0"/>
      <w:divBdr>
        <w:top w:val="none" w:sz="0" w:space="0" w:color="auto"/>
        <w:left w:val="none" w:sz="0" w:space="0" w:color="auto"/>
        <w:bottom w:val="none" w:sz="0" w:space="0" w:color="auto"/>
        <w:right w:val="none" w:sz="0" w:space="0" w:color="auto"/>
      </w:divBdr>
    </w:div>
    <w:div w:id="724371875">
      <w:bodyDiv w:val="1"/>
      <w:marLeft w:val="0"/>
      <w:marRight w:val="0"/>
      <w:marTop w:val="0"/>
      <w:marBottom w:val="0"/>
      <w:divBdr>
        <w:top w:val="none" w:sz="0" w:space="0" w:color="auto"/>
        <w:left w:val="none" w:sz="0" w:space="0" w:color="auto"/>
        <w:bottom w:val="none" w:sz="0" w:space="0" w:color="auto"/>
        <w:right w:val="none" w:sz="0" w:space="0" w:color="auto"/>
      </w:divBdr>
    </w:div>
    <w:div w:id="725103774">
      <w:bodyDiv w:val="1"/>
      <w:marLeft w:val="0"/>
      <w:marRight w:val="0"/>
      <w:marTop w:val="0"/>
      <w:marBottom w:val="0"/>
      <w:divBdr>
        <w:top w:val="none" w:sz="0" w:space="0" w:color="auto"/>
        <w:left w:val="none" w:sz="0" w:space="0" w:color="auto"/>
        <w:bottom w:val="none" w:sz="0" w:space="0" w:color="auto"/>
        <w:right w:val="none" w:sz="0" w:space="0" w:color="auto"/>
      </w:divBdr>
    </w:div>
    <w:div w:id="726340172">
      <w:bodyDiv w:val="1"/>
      <w:marLeft w:val="0"/>
      <w:marRight w:val="0"/>
      <w:marTop w:val="0"/>
      <w:marBottom w:val="0"/>
      <w:divBdr>
        <w:top w:val="none" w:sz="0" w:space="0" w:color="auto"/>
        <w:left w:val="none" w:sz="0" w:space="0" w:color="auto"/>
        <w:bottom w:val="none" w:sz="0" w:space="0" w:color="auto"/>
        <w:right w:val="none" w:sz="0" w:space="0" w:color="auto"/>
      </w:divBdr>
    </w:div>
    <w:div w:id="726495616">
      <w:bodyDiv w:val="1"/>
      <w:marLeft w:val="0"/>
      <w:marRight w:val="0"/>
      <w:marTop w:val="0"/>
      <w:marBottom w:val="0"/>
      <w:divBdr>
        <w:top w:val="none" w:sz="0" w:space="0" w:color="auto"/>
        <w:left w:val="none" w:sz="0" w:space="0" w:color="auto"/>
        <w:bottom w:val="none" w:sz="0" w:space="0" w:color="auto"/>
        <w:right w:val="none" w:sz="0" w:space="0" w:color="auto"/>
      </w:divBdr>
    </w:div>
    <w:div w:id="728727004">
      <w:bodyDiv w:val="1"/>
      <w:marLeft w:val="0"/>
      <w:marRight w:val="0"/>
      <w:marTop w:val="0"/>
      <w:marBottom w:val="0"/>
      <w:divBdr>
        <w:top w:val="none" w:sz="0" w:space="0" w:color="auto"/>
        <w:left w:val="none" w:sz="0" w:space="0" w:color="auto"/>
        <w:bottom w:val="none" w:sz="0" w:space="0" w:color="auto"/>
        <w:right w:val="none" w:sz="0" w:space="0" w:color="auto"/>
      </w:divBdr>
    </w:div>
    <w:div w:id="743066009">
      <w:bodyDiv w:val="1"/>
      <w:marLeft w:val="0"/>
      <w:marRight w:val="0"/>
      <w:marTop w:val="0"/>
      <w:marBottom w:val="0"/>
      <w:divBdr>
        <w:top w:val="none" w:sz="0" w:space="0" w:color="auto"/>
        <w:left w:val="none" w:sz="0" w:space="0" w:color="auto"/>
        <w:bottom w:val="none" w:sz="0" w:space="0" w:color="auto"/>
        <w:right w:val="none" w:sz="0" w:space="0" w:color="auto"/>
      </w:divBdr>
    </w:div>
    <w:div w:id="751199129">
      <w:bodyDiv w:val="1"/>
      <w:marLeft w:val="0"/>
      <w:marRight w:val="0"/>
      <w:marTop w:val="0"/>
      <w:marBottom w:val="0"/>
      <w:divBdr>
        <w:top w:val="none" w:sz="0" w:space="0" w:color="auto"/>
        <w:left w:val="none" w:sz="0" w:space="0" w:color="auto"/>
        <w:bottom w:val="none" w:sz="0" w:space="0" w:color="auto"/>
        <w:right w:val="none" w:sz="0" w:space="0" w:color="auto"/>
      </w:divBdr>
    </w:div>
    <w:div w:id="758645047">
      <w:bodyDiv w:val="1"/>
      <w:marLeft w:val="0"/>
      <w:marRight w:val="0"/>
      <w:marTop w:val="0"/>
      <w:marBottom w:val="0"/>
      <w:divBdr>
        <w:top w:val="none" w:sz="0" w:space="0" w:color="auto"/>
        <w:left w:val="none" w:sz="0" w:space="0" w:color="auto"/>
        <w:bottom w:val="none" w:sz="0" w:space="0" w:color="auto"/>
        <w:right w:val="none" w:sz="0" w:space="0" w:color="auto"/>
      </w:divBdr>
    </w:div>
    <w:div w:id="762534804">
      <w:bodyDiv w:val="1"/>
      <w:marLeft w:val="0"/>
      <w:marRight w:val="0"/>
      <w:marTop w:val="0"/>
      <w:marBottom w:val="0"/>
      <w:divBdr>
        <w:top w:val="none" w:sz="0" w:space="0" w:color="auto"/>
        <w:left w:val="none" w:sz="0" w:space="0" w:color="auto"/>
        <w:bottom w:val="none" w:sz="0" w:space="0" w:color="auto"/>
        <w:right w:val="none" w:sz="0" w:space="0" w:color="auto"/>
      </w:divBdr>
    </w:div>
    <w:div w:id="767889057">
      <w:bodyDiv w:val="1"/>
      <w:marLeft w:val="0"/>
      <w:marRight w:val="0"/>
      <w:marTop w:val="0"/>
      <w:marBottom w:val="0"/>
      <w:divBdr>
        <w:top w:val="none" w:sz="0" w:space="0" w:color="auto"/>
        <w:left w:val="none" w:sz="0" w:space="0" w:color="auto"/>
        <w:bottom w:val="none" w:sz="0" w:space="0" w:color="auto"/>
        <w:right w:val="none" w:sz="0" w:space="0" w:color="auto"/>
      </w:divBdr>
    </w:div>
    <w:div w:id="781073731">
      <w:bodyDiv w:val="1"/>
      <w:marLeft w:val="0"/>
      <w:marRight w:val="0"/>
      <w:marTop w:val="0"/>
      <w:marBottom w:val="0"/>
      <w:divBdr>
        <w:top w:val="none" w:sz="0" w:space="0" w:color="auto"/>
        <w:left w:val="none" w:sz="0" w:space="0" w:color="auto"/>
        <w:bottom w:val="none" w:sz="0" w:space="0" w:color="auto"/>
        <w:right w:val="none" w:sz="0" w:space="0" w:color="auto"/>
      </w:divBdr>
    </w:div>
    <w:div w:id="785584677">
      <w:bodyDiv w:val="1"/>
      <w:marLeft w:val="0"/>
      <w:marRight w:val="0"/>
      <w:marTop w:val="0"/>
      <w:marBottom w:val="0"/>
      <w:divBdr>
        <w:top w:val="none" w:sz="0" w:space="0" w:color="auto"/>
        <w:left w:val="none" w:sz="0" w:space="0" w:color="auto"/>
        <w:bottom w:val="none" w:sz="0" w:space="0" w:color="auto"/>
        <w:right w:val="none" w:sz="0" w:space="0" w:color="auto"/>
      </w:divBdr>
    </w:div>
    <w:div w:id="787041744">
      <w:bodyDiv w:val="1"/>
      <w:marLeft w:val="0"/>
      <w:marRight w:val="0"/>
      <w:marTop w:val="0"/>
      <w:marBottom w:val="0"/>
      <w:divBdr>
        <w:top w:val="none" w:sz="0" w:space="0" w:color="auto"/>
        <w:left w:val="none" w:sz="0" w:space="0" w:color="auto"/>
        <w:bottom w:val="none" w:sz="0" w:space="0" w:color="auto"/>
        <w:right w:val="none" w:sz="0" w:space="0" w:color="auto"/>
      </w:divBdr>
    </w:div>
    <w:div w:id="797528913">
      <w:bodyDiv w:val="1"/>
      <w:marLeft w:val="0"/>
      <w:marRight w:val="0"/>
      <w:marTop w:val="0"/>
      <w:marBottom w:val="0"/>
      <w:divBdr>
        <w:top w:val="none" w:sz="0" w:space="0" w:color="auto"/>
        <w:left w:val="none" w:sz="0" w:space="0" w:color="auto"/>
        <w:bottom w:val="none" w:sz="0" w:space="0" w:color="auto"/>
        <w:right w:val="none" w:sz="0" w:space="0" w:color="auto"/>
      </w:divBdr>
    </w:div>
    <w:div w:id="828012122">
      <w:bodyDiv w:val="1"/>
      <w:marLeft w:val="0"/>
      <w:marRight w:val="0"/>
      <w:marTop w:val="0"/>
      <w:marBottom w:val="0"/>
      <w:divBdr>
        <w:top w:val="none" w:sz="0" w:space="0" w:color="auto"/>
        <w:left w:val="none" w:sz="0" w:space="0" w:color="auto"/>
        <w:bottom w:val="none" w:sz="0" w:space="0" w:color="auto"/>
        <w:right w:val="none" w:sz="0" w:space="0" w:color="auto"/>
      </w:divBdr>
    </w:div>
    <w:div w:id="829520383">
      <w:bodyDiv w:val="1"/>
      <w:marLeft w:val="0"/>
      <w:marRight w:val="0"/>
      <w:marTop w:val="0"/>
      <w:marBottom w:val="0"/>
      <w:divBdr>
        <w:top w:val="none" w:sz="0" w:space="0" w:color="auto"/>
        <w:left w:val="none" w:sz="0" w:space="0" w:color="auto"/>
        <w:bottom w:val="none" w:sz="0" w:space="0" w:color="auto"/>
        <w:right w:val="none" w:sz="0" w:space="0" w:color="auto"/>
      </w:divBdr>
    </w:div>
    <w:div w:id="834304807">
      <w:bodyDiv w:val="1"/>
      <w:marLeft w:val="0"/>
      <w:marRight w:val="0"/>
      <w:marTop w:val="0"/>
      <w:marBottom w:val="0"/>
      <w:divBdr>
        <w:top w:val="none" w:sz="0" w:space="0" w:color="auto"/>
        <w:left w:val="none" w:sz="0" w:space="0" w:color="auto"/>
        <w:bottom w:val="none" w:sz="0" w:space="0" w:color="auto"/>
        <w:right w:val="none" w:sz="0" w:space="0" w:color="auto"/>
      </w:divBdr>
    </w:div>
    <w:div w:id="841818184">
      <w:bodyDiv w:val="1"/>
      <w:marLeft w:val="0"/>
      <w:marRight w:val="0"/>
      <w:marTop w:val="0"/>
      <w:marBottom w:val="0"/>
      <w:divBdr>
        <w:top w:val="none" w:sz="0" w:space="0" w:color="auto"/>
        <w:left w:val="none" w:sz="0" w:space="0" w:color="auto"/>
        <w:bottom w:val="none" w:sz="0" w:space="0" w:color="auto"/>
        <w:right w:val="none" w:sz="0" w:space="0" w:color="auto"/>
      </w:divBdr>
    </w:div>
    <w:div w:id="843277736">
      <w:bodyDiv w:val="1"/>
      <w:marLeft w:val="0"/>
      <w:marRight w:val="0"/>
      <w:marTop w:val="0"/>
      <w:marBottom w:val="0"/>
      <w:divBdr>
        <w:top w:val="none" w:sz="0" w:space="0" w:color="auto"/>
        <w:left w:val="none" w:sz="0" w:space="0" w:color="auto"/>
        <w:bottom w:val="none" w:sz="0" w:space="0" w:color="auto"/>
        <w:right w:val="none" w:sz="0" w:space="0" w:color="auto"/>
      </w:divBdr>
    </w:div>
    <w:div w:id="849878893">
      <w:bodyDiv w:val="1"/>
      <w:marLeft w:val="0"/>
      <w:marRight w:val="0"/>
      <w:marTop w:val="0"/>
      <w:marBottom w:val="0"/>
      <w:divBdr>
        <w:top w:val="none" w:sz="0" w:space="0" w:color="auto"/>
        <w:left w:val="none" w:sz="0" w:space="0" w:color="auto"/>
        <w:bottom w:val="none" w:sz="0" w:space="0" w:color="auto"/>
        <w:right w:val="none" w:sz="0" w:space="0" w:color="auto"/>
      </w:divBdr>
    </w:div>
    <w:div w:id="851378302">
      <w:bodyDiv w:val="1"/>
      <w:marLeft w:val="0"/>
      <w:marRight w:val="0"/>
      <w:marTop w:val="0"/>
      <w:marBottom w:val="0"/>
      <w:divBdr>
        <w:top w:val="none" w:sz="0" w:space="0" w:color="auto"/>
        <w:left w:val="none" w:sz="0" w:space="0" w:color="auto"/>
        <w:bottom w:val="none" w:sz="0" w:space="0" w:color="auto"/>
        <w:right w:val="none" w:sz="0" w:space="0" w:color="auto"/>
      </w:divBdr>
    </w:div>
    <w:div w:id="855311107">
      <w:bodyDiv w:val="1"/>
      <w:marLeft w:val="0"/>
      <w:marRight w:val="0"/>
      <w:marTop w:val="0"/>
      <w:marBottom w:val="0"/>
      <w:divBdr>
        <w:top w:val="none" w:sz="0" w:space="0" w:color="auto"/>
        <w:left w:val="none" w:sz="0" w:space="0" w:color="auto"/>
        <w:bottom w:val="none" w:sz="0" w:space="0" w:color="auto"/>
        <w:right w:val="none" w:sz="0" w:space="0" w:color="auto"/>
      </w:divBdr>
    </w:div>
    <w:div w:id="859197210">
      <w:bodyDiv w:val="1"/>
      <w:marLeft w:val="0"/>
      <w:marRight w:val="0"/>
      <w:marTop w:val="0"/>
      <w:marBottom w:val="0"/>
      <w:divBdr>
        <w:top w:val="none" w:sz="0" w:space="0" w:color="auto"/>
        <w:left w:val="none" w:sz="0" w:space="0" w:color="auto"/>
        <w:bottom w:val="none" w:sz="0" w:space="0" w:color="auto"/>
        <w:right w:val="none" w:sz="0" w:space="0" w:color="auto"/>
      </w:divBdr>
    </w:div>
    <w:div w:id="864054346">
      <w:bodyDiv w:val="1"/>
      <w:marLeft w:val="0"/>
      <w:marRight w:val="0"/>
      <w:marTop w:val="0"/>
      <w:marBottom w:val="0"/>
      <w:divBdr>
        <w:top w:val="none" w:sz="0" w:space="0" w:color="auto"/>
        <w:left w:val="none" w:sz="0" w:space="0" w:color="auto"/>
        <w:bottom w:val="none" w:sz="0" w:space="0" w:color="auto"/>
        <w:right w:val="none" w:sz="0" w:space="0" w:color="auto"/>
      </w:divBdr>
    </w:div>
    <w:div w:id="893539248">
      <w:bodyDiv w:val="1"/>
      <w:marLeft w:val="0"/>
      <w:marRight w:val="0"/>
      <w:marTop w:val="0"/>
      <w:marBottom w:val="0"/>
      <w:divBdr>
        <w:top w:val="none" w:sz="0" w:space="0" w:color="auto"/>
        <w:left w:val="none" w:sz="0" w:space="0" w:color="auto"/>
        <w:bottom w:val="none" w:sz="0" w:space="0" w:color="auto"/>
        <w:right w:val="none" w:sz="0" w:space="0" w:color="auto"/>
      </w:divBdr>
    </w:div>
    <w:div w:id="907685760">
      <w:bodyDiv w:val="1"/>
      <w:marLeft w:val="0"/>
      <w:marRight w:val="0"/>
      <w:marTop w:val="0"/>
      <w:marBottom w:val="0"/>
      <w:divBdr>
        <w:top w:val="none" w:sz="0" w:space="0" w:color="auto"/>
        <w:left w:val="none" w:sz="0" w:space="0" w:color="auto"/>
        <w:bottom w:val="none" w:sz="0" w:space="0" w:color="auto"/>
        <w:right w:val="none" w:sz="0" w:space="0" w:color="auto"/>
      </w:divBdr>
    </w:div>
    <w:div w:id="909077214">
      <w:bodyDiv w:val="1"/>
      <w:marLeft w:val="0"/>
      <w:marRight w:val="0"/>
      <w:marTop w:val="0"/>
      <w:marBottom w:val="0"/>
      <w:divBdr>
        <w:top w:val="none" w:sz="0" w:space="0" w:color="auto"/>
        <w:left w:val="none" w:sz="0" w:space="0" w:color="auto"/>
        <w:bottom w:val="none" w:sz="0" w:space="0" w:color="auto"/>
        <w:right w:val="none" w:sz="0" w:space="0" w:color="auto"/>
      </w:divBdr>
    </w:div>
    <w:div w:id="912931857">
      <w:bodyDiv w:val="1"/>
      <w:marLeft w:val="0"/>
      <w:marRight w:val="0"/>
      <w:marTop w:val="0"/>
      <w:marBottom w:val="0"/>
      <w:divBdr>
        <w:top w:val="none" w:sz="0" w:space="0" w:color="auto"/>
        <w:left w:val="none" w:sz="0" w:space="0" w:color="auto"/>
        <w:bottom w:val="none" w:sz="0" w:space="0" w:color="auto"/>
        <w:right w:val="none" w:sz="0" w:space="0" w:color="auto"/>
      </w:divBdr>
    </w:div>
    <w:div w:id="916551675">
      <w:bodyDiv w:val="1"/>
      <w:marLeft w:val="0"/>
      <w:marRight w:val="0"/>
      <w:marTop w:val="0"/>
      <w:marBottom w:val="0"/>
      <w:divBdr>
        <w:top w:val="none" w:sz="0" w:space="0" w:color="auto"/>
        <w:left w:val="none" w:sz="0" w:space="0" w:color="auto"/>
        <w:bottom w:val="none" w:sz="0" w:space="0" w:color="auto"/>
        <w:right w:val="none" w:sz="0" w:space="0" w:color="auto"/>
      </w:divBdr>
    </w:div>
    <w:div w:id="924458590">
      <w:bodyDiv w:val="1"/>
      <w:marLeft w:val="0"/>
      <w:marRight w:val="0"/>
      <w:marTop w:val="0"/>
      <w:marBottom w:val="0"/>
      <w:divBdr>
        <w:top w:val="none" w:sz="0" w:space="0" w:color="auto"/>
        <w:left w:val="none" w:sz="0" w:space="0" w:color="auto"/>
        <w:bottom w:val="none" w:sz="0" w:space="0" w:color="auto"/>
        <w:right w:val="none" w:sz="0" w:space="0" w:color="auto"/>
      </w:divBdr>
    </w:div>
    <w:div w:id="929581841">
      <w:bodyDiv w:val="1"/>
      <w:marLeft w:val="0"/>
      <w:marRight w:val="0"/>
      <w:marTop w:val="0"/>
      <w:marBottom w:val="0"/>
      <w:divBdr>
        <w:top w:val="none" w:sz="0" w:space="0" w:color="auto"/>
        <w:left w:val="none" w:sz="0" w:space="0" w:color="auto"/>
        <w:bottom w:val="none" w:sz="0" w:space="0" w:color="auto"/>
        <w:right w:val="none" w:sz="0" w:space="0" w:color="auto"/>
      </w:divBdr>
    </w:div>
    <w:div w:id="933509904">
      <w:bodyDiv w:val="1"/>
      <w:marLeft w:val="0"/>
      <w:marRight w:val="0"/>
      <w:marTop w:val="0"/>
      <w:marBottom w:val="0"/>
      <w:divBdr>
        <w:top w:val="none" w:sz="0" w:space="0" w:color="auto"/>
        <w:left w:val="none" w:sz="0" w:space="0" w:color="auto"/>
        <w:bottom w:val="none" w:sz="0" w:space="0" w:color="auto"/>
        <w:right w:val="none" w:sz="0" w:space="0" w:color="auto"/>
      </w:divBdr>
    </w:div>
    <w:div w:id="938685617">
      <w:bodyDiv w:val="1"/>
      <w:marLeft w:val="0"/>
      <w:marRight w:val="0"/>
      <w:marTop w:val="0"/>
      <w:marBottom w:val="0"/>
      <w:divBdr>
        <w:top w:val="none" w:sz="0" w:space="0" w:color="auto"/>
        <w:left w:val="none" w:sz="0" w:space="0" w:color="auto"/>
        <w:bottom w:val="none" w:sz="0" w:space="0" w:color="auto"/>
        <w:right w:val="none" w:sz="0" w:space="0" w:color="auto"/>
      </w:divBdr>
    </w:div>
    <w:div w:id="940996011">
      <w:bodyDiv w:val="1"/>
      <w:marLeft w:val="0"/>
      <w:marRight w:val="0"/>
      <w:marTop w:val="0"/>
      <w:marBottom w:val="0"/>
      <w:divBdr>
        <w:top w:val="none" w:sz="0" w:space="0" w:color="auto"/>
        <w:left w:val="none" w:sz="0" w:space="0" w:color="auto"/>
        <w:bottom w:val="none" w:sz="0" w:space="0" w:color="auto"/>
        <w:right w:val="none" w:sz="0" w:space="0" w:color="auto"/>
      </w:divBdr>
    </w:div>
    <w:div w:id="948968928">
      <w:bodyDiv w:val="1"/>
      <w:marLeft w:val="0"/>
      <w:marRight w:val="0"/>
      <w:marTop w:val="0"/>
      <w:marBottom w:val="0"/>
      <w:divBdr>
        <w:top w:val="none" w:sz="0" w:space="0" w:color="auto"/>
        <w:left w:val="none" w:sz="0" w:space="0" w:color="auto"/>
        <w:bottom w:val="none" w:sz="0" w:space="0" w:color="auto"/>
        <w:right w:val="none" w:sz="0" w:space="0" w:color="auto"/>
      </w:divBdr>
    </w:div>
    <w:div w:id="954022979">
      <w:bodyDiv w:val="1"/>
      <w:marLeft w:val="0"/>
      <w:marRight w:val="0"/>
      <w:marTop w:val="0"/>
      <w:marBottom w:val="0"/>
      <w:divBdr>
        <w:top w:val="none" w:sz="0" w:space="0" w:color="auto"/>
        <w:left w:val="none" w:sz="0" w:space="0" w:color="auto"/>
        <w:bottom w:val="none" w:sz="0" w:space="0" w:color="auto"/>
        <w:right w:val="none" w:sz="0" w:space="0" w:color="auto"/>
      </w:divBdr>
    </w:div>
    <w:div w:id="957638032">
      <w:bodyDiv w:val="1"/>
      <w:marLeft w:val="0"/>
      <w:marRight w:val="0"/>
      <w:marTop w:val="0"/>
      <w:marBottom w:val="0"/>
      <w:divBdr>
        <w:top w:val="none" w:sz="0" w:space="0" w:color="auto"/>
        <w:left w:val="none" w:sz="0" w:space="0" w:color="auto"/>
        <w:bottom w:val="none" w:sz="0" w:space="0" w:color="auto"/>
        <w:right w:val="none" w:sz="0" w:space="0" w:color="auto"/>
      </w:divBdr>
    </w:div>
    <w:div w:id="959217437">
      <w:bodyDiv w:val="1"/>
      <w:marLeft w:val="0"/>
      <w:marRight w:val="0"/>
      <w:marTop w:val="0"/>
      <w:marBottom w:val="0"/>
      <w:divBdr>
        <w:top w:val="none" w:sz="0" w:space="0" w:color="auto"/>
        <w:left w:val="none" w:sz="0" w:space="0" w:color="auto"/>
        <w:bottom w:val="none" w:sz="0" w:space="0" w:color="auto"/>
        <w:right w:val="none" w:sz="0" w:space="0" w:color="auto"/>
      </w:divBdr>
    </w:div>
    <w:div w:id="966938206">
      <w:bodyDiv w:val="1"/>
      <w:marLeft w:val="0"/>
      <w:marRight w:val="0"/>
      <w:marTop w:val="0"/>
      <w:marBottom w:val="0"/>
      <w:divBdr>
        <w:top w:val="none" w:sz="0" w:space="0" w:color="auto"/>
        <w:left w:val="none" w:sz="0" w:space="0" w:color="auto"/>
        <w:bottom w:val="none" w:sz="0" w:space="0" w:color="auto"/>
        <w:right w:val="none" w:sz="0" w:space="0" w:color="auto"/>
      </w:divBdr>
    </w:div>
    <w:div w:id="969672997">
      <w:bodyDiv w:val="1"/>
      <w:marLeft w:val="0"/>
      <w:marRight w:val="0"/>
      <w:marTop w:val="0"/>
      <w:marBottom w:val="0"/>
      <w:divBdr>
        <w:top w:val="none" w:sz="0" w:space="0" w:color="auto"/>
        <w:left w:val="none" w:sz="0" w:space="0" w:color="auto"/>
        <w:bottom w:val="none" w:sz="0" w:space="0" w:color="auto"/>
        <w:right w:val="none" w:sz="0" w:space="0" w:color="auto"/>
      </w:divBdr>
    </w:div>
    <w:div w:id="974410393">
      <w:bodyDiv w:val="1"/>
      <w:marLeft w:val="0"/>
      <w:marRight w:val="0"/>
      <w:marTop w:val="0"/>
      <w:marBottom w:val="0"/>
      <w:divBdr>
        <w:top w:val="none" w:sz="0" w:space="0" w:color="auto"/>
        <w:left w:val="none" w:sz="0" w:space="0" w:color="auto"/>
        <w:bottom w:val="none" w:sz="0" w:space="0" w:color="auto"/>
        <w:right w:val="none" w:sz="0" w:space="0" w:color="auto"/>
      </w:divBdr>
    </w:div>
    <w:div w:id="982122930">
      <w:bodyDiv w:val="1"/>
      <w:marLeft w:val="0"/>
      <w:marRight w:val="0"/>
      <w:marTop w:val="0"/>
      <w:marBottom w:val="0"/>
      <w:divBdr>
        <w:top w:val="none" w:sz="0" w:space="0" w:color="auto"/>
        <w:left w:val="none" w:sz="0" w:space="0" w:color="auto"/>
        <w:bottom w:val="none" w:sz="0" w:space="0" w:color="auto"/>
        <w:right w:val="none" w:sz="0" w:space="0" w:color="auto"/>
      </w:divBdr>
    </w:div>
    <w:div w:id="982348596">
      <w:bodyDiv w:val="1"/>
      <w:marLeft w:val="0"/>
      <w:marRight w:val="0"/>
      <w:marTop w:val="0"/>
      <w:marBottom w:val="0"/>
      <w:divBdr>
        <w:top w:val="none" w:sz="0" w:space="0" w:color="auto"/>
        <w:left w:val="none" w:sz="0" w:space="0" w:color="auto"/>
        <w:bottom w:val="none" w:sz="0" w:space="0" w:color="auto"/>
        <w:right w:val="none" w:sz="0" w:space="0" w:color="auto"/>
      </w:divBdr>
    </w:div>
    <w:div w:id="991954703">
      <w:bodyDiv w:val="1"/>
      <w:marLeft w:val="0"/>
      <w:marRight w:val="0"/>
      <w:marTop w:val="0"/>
      <w:marBottom w:val="0"/>
      <w:divBdr>
        <w:top w:val="none" w:sz="0" w:space="0" w:color="auto"/>
        <w:left w:val="none" w:sz="0" w:space="0" w:color="auto"/>
        <w:bottom w:val="none" w:sz="0" w:space="0" w:color="auto"/>
        <w:right w:val="none" w:sz="0" w:space="0" w:color="auto"/>
      </w:divBdr>
    </w:div>
    <w:div w:id="997266545">
      <w:bodyDiv w:val="1"/>
      <w:marLeft w:val="0"/>
      <w:marRight w:val="0"/>
      <w:marTop w:val="0"/>
      <w:marBottom w:val="0"/>
      <w:divBdr>
        <w:top w:val="none" w:sz="0" w:space="0" w:color="auto"/>
        <w:left w:val="none" w:sz="0" w:space="0" w:color="auto"/>
        <w:bottom w:val="none" w:sz="0" w:space="0" w:color="auto"/>
        <w:right w:val="none" w:sz="0" w:space="0" w:color="auto"/>
      </w:divBdr>
    </w:div>
    <w:div w:id="997851881">
      <w:bodyDiv w:val="1"/>
      <w:marLeft w:val="0"/>
      <w:marRight w:val="0"/>
      <w:marTop w:val="0"/>
      <w:marBottom w:val="0"/>
      <w:divBdr>
        <w:top w:val="none" w:sz="0" w:space="0" w:color="auto"/>
        <w:left w:val="none" w:sz="0" w:space="0" w:color="auto"/>
        <w:bottom w:val="none" w:sz="0" w:space="0" w:color="auto"/>
        <w:right w:val="none" w:sz="0" w:space="0" w:color="auto"/>
      </w:divBdr>
    </w:div>
    <w:div w:id="1004671283">
      <w:bodyDiv w:val="1"/>
      <w:marLeft w:val="0"/>
      <w:marRight w:val="0"/>
      <w:marTop w:val="0"/>
      <w:marBottom w:val="0"/>
      <w:divBdr>
        <w:top w:val="none" w:sz="0" w:space="0" w:color="auto"/>
        <w:left w:val="none" w:sz="0" w:space="0" w:color="auto"/>
        <w:bottom w:val="none" w:sz="0" w:space="0" w:color="auto"/>
        <w:right w:val="none" w:sz="0" w:space="0" w:color="auto"/>
      </w:divBdr>
    </w:div>
    <w:div w:id="1016813065">
      <w:bodyDiv w:val="1"/>
      <w:marLeft w:val="0"/>
      <w:marRight w:val="0"/>
      <w:marTop w:val="0"/>
      <w:marBottom w:val="0"/>
      <w:divBdr>
        <w:top w:val="none" w:sz="0" w:space="0" w:color="auto"/>
        <w:left w:val="none" w:sz="0" w:space="0" w:color="auto"/>
        <w:bottom w:val="none" w:sz="0" w:space="0" w:color="auto"/>
        <w:right w:val="none" w:sz="0" w:space="0" w:color="auto"/>
      </w:divBdr>
    </w:div>
    <w:div w:id="1022438017">
      <w:bodyDiv w:val="1"/>
      <w:marLeft w:val="0"/>
      <w:marRight w:val="0"/>
      <w:marTop w:val="0"/>
      <w:marBottom w:val="0"/>
      <w:divBdr>
        <w:top w:val="none" w:sz="0" w:space="0" w:color="auto"/>
        <w:left w:val="none" w:sz="0" w:space="0" w:color="auto"/>
        <w:bottom w:val="none" w:sz="0" w:space="0" w:color="auto"/>
        <w:right w:val="none" w:sz="0" w:space="0" w:color="auto"/>
      </w:divBdr>
    </w:div>
    <w:div w:id="1024937535">
      <w:bodyDiv w:val="1"/>
      <w:marLeft w:val="0"/>
      <w:marRight w:val="0"/>
      <w:marTop w:val="0"/>
      <w:marBottom w:val="0"/>
      <w:divBdr>
        <w:top w:val="none" w:sz="0" w:space="0" w:color="auto"/>
        <w:left w:val="none" w:sz="0" w:space="0" w:color="auto"/>
        <w:bottom w:val="none" w:sz="0" w:space="0" w:color="auto"/>
        <w:right w:val="none" w:sz="0" w:space="0" w:color="auto"/>
      </w:divBdr>
    </w:div>
    <w:div w:id="1037655850">
      <w:bodyDiv w:val="1"/>
      <w:marLeft w:val="0"/>
      <w:marRight w:val="0"/>
      <w:marTop w:val="0"/>
      <w:marBottom w:val="0"/>
      <w:divBdr>
        <w:top w:val="none" w:sz="0" w:space="0" w:color="auto"/>
        <w:left w:val="none" w:sz="0" w:space="0" w:color="auto"/>
        <w:bottom w:val="none" w:sz="0" w:space="0" w:color="auto"/>
        <w:right w:val="none" w:sz="0" w:space="0" w:color="auto"/>
      </w:divBdr>
    </w:div>
    <w:div w:id="1037699988">
      <w:bodyDiv w:val="1"/>
      <w:marLeft w:val="0"/>
      <w:marRight w:val="0"/>
      <w:marTop w:val="0"/>
      <w:marBottom w:val="0"/>
      <w:divBdr>
        <w:top w:val="none" w:sz="0" w:space="0" w:color="auto"/>
        <w:left w:val="none" w:sz="0" w:space="0" w:color="auto"/>
        <w:bottom w:val="none" w:sz="0" w:space="0" w:color="auto"/>
        <w:right w:val="none" w:sz="0" w:space="0" w:color="auto"/>
      </w:divBdr>
    </w:div>
    <w:div w:id="1042940339">
      <w:bodyDiv w:val="1"/>
      <w:marLeft w:val="0"/>
      <w:marRight w:val="0"/>
      <w:marTop w:val="0"/>
      <w:marBottom w:val="0"/>
      <w:divBdr>
        <w:top w:val="none" w:sz="0" w:space="0" w:color="auto"/>
        <w:left w:val="none" w:sz="0" w:space="0" w:color="auto"/>
        <w:bottom w:val="none" w:sz="0" w:space="0" w:color="auto"/>
        <w:right w:val="none" w:sz="0" w:space="0" w:color="auto"/>
      </w:divBdr>
    </w:div>
    <w:div w:id="1045062370">
      <w:bodyDiv w:val="1"/>
      <w:marLeft w:val="0"/>
      <w:marRight w:val="0"/>
      <w:marTop w:val="0"/>
      <w:marBottom w:val="0"/>
      <w:divBdr>
        <w:top w:val="none" w:sz="0" w:space="0" w:color="auto"/>
        <w:left w:val="none" w:sz="0" w:space="0" w:color="auto"/>
        <w:bottom w:val="none" w:sz="0" w:space="0" w:color="auto"/>
        <w:right w:val="none" w:sz="0" w:space="0" w:color="auto"/>
      </w:divBdr>
    </w:div>
    <w:div w:id="1051222761">
      <w:bodyDiv w:val="1"/>
      <w:marLeft w:val="0"/>
      <w:marRight w:val="0"/>
      <w:marTop w:val="0"/>
      <w:marBottom w:val="0"/>
      <w:divBdr>
        <w:top w:val="none" w:sz="0" w:space="0" w:color="auto"/>
        <w:left w:val="none" w:sz="0" w:space="0" w:color="auto"/>
        <w:bottom w:val="none" w:sz="0" w:space="0" w:color="auto"/>
        <w:right w:val="none" w:sz="0" w:space="0" w:color="auto"/>
      </w:divBdr>
    </w:div>
    <w:div w:id="1052579921">
      <w:bodyDiv w:val="1"/>
      <w:marLeft w:val="0"/>
      <w:marRight w:val="0"/>
      <w:marTop w:val="0"/>
      <w:marBottom w:val="0"/>
      <w:divBdr>
        <w:top w:val="none" w:sz="0" w:space="0" w:color="auto"/>
        <w:left w:val="none" w:sz="0" w:space="0" w:color="auto"/>
        <w:bottom w:val="none" w:sz="0" w:space="0" w:color="auto"/>
        <w:right w:val="none" w:sz="0" w:space="0" w:color="auto"/>
      </w:divBdr>
    </w:div>
    <w:div w:id="1058625016">
      <w:bodyDiv w:val="1"/>
      <w:marLeft w:val="0"/>
      <w:marRight w:val="0"/>
      <w:marTop w:val="0"/>
      <w:marBottom w:val="0"/>
      <w:divBdr>
        <w:top w:val="none" w:sz="0" w:space="0" w:color="auto"/>
        <w:left w:val="none" w:sz="0" w:space="0" w:color="auto"/>
        <w:bottom w:val="none" w:sz="0" w:space="0" w:color="auto"/>
        <w:right w:val="none" w:sz="0" w:space="0" w:color="auto"/>
      </w:divBdr>
    </w:div>
    <w:div w:id="1061635821">
      <w:bodyDiv w:val="1"/>
      <w:marLeft w:val="0"/>
      <w:marRight w:val="0"/>
      <w:marTop w:val="0"/>
      <w:marBottom w:val="0"/>
      <w:divBdr>
        <w:top w:val="none" w:sz="0" w:space="0" w:color="auto"/>
        <w:left w:val="none" w:sz="0" w:space="0" w:color="auto"/>
        <w:bottom w:val="none" w:sz="0" w:space="0" w:color="auto"/>
        <w:right w:val="none" w:sz="0" w:space="0" w:color="auto"/>
      </w:divBdr>
    </w:div>
    <w:div w:id="1062800597">
      <w:bodyDiv w:val="1"/>
      <w:marLeft w:val="0"/>
      <w:marRight w:val="0"/>
      <w:marTop w:val="0"/>
      <w:marBottom w:val="0"/>
      <w:divBdr>
        <w:top w:val="none" w:sz="0" w:space="0" w:color="auto"/>
        <w:left w:val="none" w:sz="0" w:space="0" w:color="auto"/>
        <w:bottom w:val="none" w:sz="0" w:space="0" w:color="auto"/>
        <w:right w:val="none" w:sz="0" w:space="0" w:color="auto"/>
      </w:divBdr>
    </w:div>
    <w:div w:id="1067529166">
      <w:bodyDiv w:val="1"/>
      <w:marLeft w:val="0"/>
      <w:marRight w:val="0"/>
      <w:marTop w:val="0"/>
      <w:marBottom w:val="0"/>
      <w:divBdr>
        <w:top w:val="none" w:sz="0" w:space="0" w:color="auto"/>
        <w:left w:val="none" w:sz="0" w:space="0" w:color="auto"/>
        <w:bottom w:val="none" w:sz="0" w:space="0" w:color="auto"/>
        <w:right w:val="none" w:sz="0" w:space="0" w:color="auto"/>
      </w:divBdr>
    </w:div>
    <w:div w:id="1079787028">
      <w:bodyDiv w:val="1"/>
      <w:marLeft w:val="0"/>
      <w:marRight w:val="0"/>
      <w:marTop w:val="0"/>
      <w:marBottom w:val="0"/>
      <w:divBdr>
        <w:top w:val="none" w:sz="0" w:space="0" w:color="auto"/>
        <w:left w:val="none" w:sz="0" w:space="0" w:color="auto"/>
        <w:bottom w:val="none" w:sz="0" w:space="0" w:color="auto"/>
        <w:right w:val="none" w:sz="0" w:space="0" w:color="auto"/>
      </w:divBdr>
    </w:div>
    <w:div w:id="1079979567">
      <w:bodyDiv w:val="1"/>
      <w:marLeft w:val="0"/>
      <w:marRight w:val="0"/>
      <w:marTop w:val="0"/>
      <w:marBottom w:val="0"/>
      <w:divBdr>
        <w:top w:val="none" w:sz="0" w:space="0" w:color="auto"/>
        <w:left w:val="none" w:sz="0" w:space="0" w:color="auto"/>
        <w:bottom w:val="none" w:sz="0" w:space="0" w:color="auto"/>
        <w:right w:val="none" w:sz="0" w:space="0" w:color="auto"/>
      </w:divBdr>
    </w:div>
    <w:div w:id="1081488597">
      <w:bodyDiv w:val="1"/>
      <w:marLeft w:val="0"/>
      <w:marRight w:val="0"/>
      <w:marTop w:val="0"/>
      <w:marBottom w:val="0"/>
      <w:divBdr>
        <w:top w:val="none" w:sz="0" w:space="0" w:color="auto"/>
        <w:left w:val="none" w:sz="0" w:space="0" w:color="auto"/>
        <w:bottom w:val="none" w:sz="0" w:space="0" w:color="auto"/>
        <w:right w:val="none" w:sz="0" w:space="0" w:color="auto"/>
      </w:divBdr>
    </w:div>
    <w:div w:id="1089933356">
      <w:bodyDiv w:val="1"/>
      <w:marLeft w:val="0"/>
      <w:marRight w:val="0"/>
      <w:marTop w:val="0"/>
      <w:marBottom w:val="0"/>
      <w:divBdr>
        <w:top w:val="none" w:sz="0" w:space="0" w:color="auto"/>
        <w:left w:val="none" w:sz="0" w:space="0" w:color="auto"/>
        <w:bottom w:val="none" w:sz="0" w:space="0" w:color="auto"/>
        <w:right w:val="none" w:sz="0" w:space="0" w:color="auto"/>
      </w:divBdr>
    </w:div>
    <w:div w:id="1091662138">
      <w:bodyDiv w:val="1"/>
      <w:marLeft w:val="0"/>
      <w:marRight w:val="0"/>
      <w:marTop w:val="0"/>
      <w:marBottom w:val="0"/>
      <w:divBdr>
        <w:top w:val="none" w:sz="0" w:space="0" w:color="auto"/>
        <w:left w:val="none" w:sz="0" w:space="0" w:color="auto"/>
        <w:bottom w:val="none" w:sz="0" w:space="0" w:color="auto"/>
        <w:right w:val="none" w:sz="0" w:space="0" w:color="auto"/>
      </w:divBdr>
    </w:div>
    <w:div w:id="1097285337">
      <w:bodyDiv w:val="1"/>
      <w:marLeft w:val="0"/>
      <w:marRight w:val="0"/>
      <w:marTop w:val="0"/>
      <w:marBottom w:val="0"/>
      <w:divBdr>
        <w:top w:val="none" w:sz="0" w:space="0" w:color="auto"/>
        <w:left w:val="none" w:sz="0" w:space="0" w:color="auto"/>
        <w:bottom w:val="none" w:sz="0" w:space="0" w:color="auto"/>
        <w:right w:val="none" w:sz="0" w:space="0" w:color="auto"/>
      </w:divBdr>
    </w:div>
    <w:div w:id="1099791786">
      <w:bodyDiv w:val="1"/>
      <w:marLeft w:val="0"/>
      <w:marRight w:val="0"/>
      <w:marTop w:val="0"/>
      <w:marBottom w:val="0"/>
      <w:divBdr>
        <w:top w:val="none" w:sz="0" w:space="0" w:color="auto"/>
        <w:left w:val="none" w:sz="0" w:space="0" w:color="auto"/>
        <w:bottom w:val="none" w:sz="0" w:space="0" w:color="auto"/>
        <w:right w:val="none" w:sz="0" w:space="0" w:color="auto"/>
      </w:divBdr>
    </w:div>
    <w:div w:id="1106072044">
      <w:bodyDiv w:val="1"/>
      <w:marLeft w:val="0"/>
      <w:marRight w:val="0"/>
      <w:marTop w:val="0"/>
      <w:marBottom w:val="0"/>
      <w:divBdr>
        <w:top w:val="none" w:sz="0" w:space="0" w:color="auto"/>
        <w:left w:val="none" w:sz="0" w:space="0" w:color="auto"/>
        <w:bottom w:val="none" w:sz="0" w:space="0" w:color="auto"/>
        <w:right w:val="none" w:sz="0" w:space="0" w:color="auto"/>
      </w:divBdr>
    </w:div>
    <w:div w:id="1118447454">
      <w:bodyDiv w:val="1"/>
      <w:marLeft w:val="0"/>
      <w:marRight w:val="0"/>
      <w:marTop w:val="0"/>
      <w:marBottom w:val="0"/>
      <w:divBdr>
        <w:top w:val="none" w:sz="0" w:space="0" w:color="auto"/>
        <w:left w:val="none" w:sz="0" w:space="0" w:color="auto"/>
        <w:bottom w:val="none" w:sz="0" w:space="0" w:color="auto"/>
        <w:right w:val="none" w:sz="0" w:space="0" w:color="auto"/>
      </w:divBdr>
    </w:div>
    <w:div w:id="1135417719">
      <w:bodyDiv w:val="1"/>
      <w:marLeft w:val="0"/>
      <w:marRight w:val="0"/>
      <w:marTop w:val="0"/>
      <w:marBottom w:val="0"/>
      <w:divBdr>
        <w:top w:val="none" w:sz="0" w:space="0" w:color="auto"/>
        <w:left w:val="none" w:sz="0" w:space="0" w:color="auto"/>
        <w:bottom w:val="none" w:sz="0" w:space="0" w:color="auto"/>
        <w:right w:val="none" w:sz="0" w:space="0" w:color="auto"/>
      </w:divBdr>
    </w:div>
    <w:div w:id="1139762937">
      <w:bodyDiv w:val="1"/>
      <w:marLeft w:val="0"/>
      <w:marRight w:val="0"/>
      <w:marTop w:val="0"/>
      <w:marBottom w:val="0"/>
      <w:divBdr>
        <w:top w:val="none" w:sz="0" w:space="0" w:color="auto"/>
        <w:left w:val="none" w:sz="0" w:space="0" w:color="auto"/>
        <w:bottom w:val="none" w:sz="0" w:space="0" w:color="auto"/>
        <w:right w:val="none" w:sz="0" w:space="0" w:color="auto"/>
      </w:divBdr>
    </w:div>
    <w:div w:id="1142498622">
      <w:bodyDiv w:val="1"/>
      <w:marLeft w:val="0"/>
      <w:marRight w:val="0"/>
      <w:marTop w:val="0"/>
      <w:marBottom w:val="0"/>
      <w:divBdr>
        <w:top w:val="none" w:sz="0" w:space="0" w:color="auto"/>
        <w:left w:val="none" w:sz="0" w:space="0" w:color="auto"/>
        <w:bottom w:val="none" w:sz="0" w:space="0" w:color="auto"/>
        <w:right w:val="none" w:sz="0" w:space="0" w:color="auto"/>
      </w:divBdr>
    </w:div>
    <w:div w:id="1143040473">
      <w:bodyDiv w:val="1"/>
      <w:marLeft w:val="0"/>
      <w:marRight w:val="0"/>
      <w:marTop w:val="0"/>
      <w:marBottom w:val="0"/>
      <w:divBdr>
        <w:top w:val="none" w:sz="0" w:space="0" w:color="auto"/>
        <w:left w:val="none" w:sz="0" w:space="0" w:color="auto"/>
        <w:bottom w:val="none" w:sz="0" w:space="0" w:color="auto"/>
        <w:right w:val="none" w:sz="0" w:space="0" w:color="auto"/>
      </w:divBdr>
    </w:div>
    <w:div w:id="1149983793">
      <w:bodyDiv w:val="1"/>
      <w:marLeft w:val="0"/>
      <w:marRight w:val="0"/>
      <w:marTop w:val="0"/>
      <w:marBottom w:val="0"/>
      <w:divBdr>
        <w:top w:val="none" w:sz="0" w:space="0" w:color="auto"/>
        <w:left w:val="none" w:sz="0" w:space="0" w:color="auto"/>
        <w:bottom w:val="none" w:sz="0" w:space="0" w:color="auto"/>
        <w:right w:val="none" w:sz="0" w:space="0" w:color="auto"/>
      </w:divBdr>
    </w:div>
    <w:div w:id="1150058084">
      <w:bodyDiv w:val="1"/>
      <w:marLeft w:val="0"/>
      <w:marRight w:val="0"/>
      <w:marTop w:val="0"/>
      <w:marBottom w:val="0"/>
      <w:divBdr>
        <w:top w:val="none" w:sz="0" w:space="0" w:color="auto"/>
        <w:left w:val="none" w:sz="0" w:space="0" w:color="auto"/>
        <w:bottom w:val="none" w:sz="0" w:space="0" w:color="auto"/>
        <w:right w:val="none" w:sz="0" w:space="0" w:color="auto"/>
      </w:divBdr>
    </w:div>
    <w:div w:id="1154879012">
      <w:bodyDiv w:val="1"/>
      <w:marLeft w:val="0"/>
      <w:marRight w:val="0"/>
      <w:marTop w:val="0"/>
      <w:marBottom w:val="0"/>
      <w:divBdr>
        <w:top w:val="none" w:sz="0" w:space="0" w:color="auto"/>
        <w:left w:val="none" w:sz="0" w:space="0" w:color="auto"/>
        <w:bottom w:val="none" w:sz="0" w:space="0" w:color="auto"/>
        <w:right w:val="none" w:sz="0" w:space="0" w:color="auto"/>
      </w:divBdr>
    </w:div>
    <w:div w:id="1154957100">
      <w:bodyDiv w:val="1"/>
      <w:marLeft w:val="0"/>
      <w:marRight w:val="0"/>
      <w:marTop w:val="0"/>
      <w:marBottom w:val="0"/>
      <w:divBdr>
        <w:top w:val="none" w:sz="0" w:space="0" w:color="auto"/>
        <w:left w:val="none" w:sz="0" w:space="0" w:color="auto"/>
        <w:bottom w:val="none" w:sz="0" w:space="0" w:color="auto"/>
        <w:right w:val="none" w:sz="0" w:space="0" w:color="auto"/>
      </w:divBdr>
    </w:div>
    <w:div w:id="1159152683">
      <w:bodyDiv w:val="1"/>
      <w:marLeft w:val="0"/>
      <w:marRight w:val="0"/>
      <w:marTop w:val="0"/>
      <w:marBottom w:val="0"/>
      <w:divBdr>
        <w:top w:val="none" w:sz="0" w:space="0" w:color="auto"/>
        <w:left w:val="none" w:sz="0" w:space="0" w:color="auto"/>
        <w:bottom w:val="none" w:sz="0" w:space="0" w:color="auto"/>
        <w:right w:val="none" w:sz="0" w:space="0" w:color="auto"/>
      </w:divBdr>
    </w:div>
    <w:div w:id="1161192413">
      <w:bodyDiv w:val="1"/>
      <w:marLeft w:val="0"/>
      <w:marRight w:val="0"/>
      <w:marTop w:val="0"/>
      <w:marBottom w:val="0"/>
      <w:divBdr>
        <w:top w:val="none" w:sz="0" w:space="0" w:color="auto"/>
        <w:left w:val="none" w:sz="0" w:space="0" w:color="auto"/>
        <w:bottom w:val="none" w:sz="0" w:space="0" w:color="auto"/>
        <w:right w:val="none" w:sz="0" w:space="0" w:color="auto"/>
      </w:divBdr>
    </w:div>
    <w:div w:id="1170440088">
      <w:bodyDiv w:val="1"/>
      <w:marLeft w:val="0"/>
      <w:marRight w:val="0"/>
      <w:marTop w:val="0"/>
      <w:marBottom w:val="0"/>
      <w:divBdr>
        <w:top w:val="none" w:sz="0" w:space="0" w:color="auto"/>
        <w:left w:val="none" w:sz="0" w:space="0" w:color="auto"/>
        <w:bottom w:val="none" w:sz="0" w:space="0" w:color="auto"/>
        <w:right w:val="none" w:sz="0" w:space="0" w:color="auto"/>
      </w:divBdr>
    </w:div>
    <w:div w:id="1170832717">
      <w:bodyDiv w:val="1"/>
      <w:marLeft w:val="0"/>
      <w:marRight w:val="0"/>
      <w:marTop w:val="0"/>
      <w:marBottom w:val="0"/>
      <w:divBdr>
        <w:top w:val="none" w:sz="0" w:space="0" w:color="auto"/>
        <w:left w:val="none" w:sz="0" w:space="0" w:color="auto"/>
        <w:bottom w:val="none" w:sz="0" w:space="0" w:color="auto"/>
        <w:right w:val="none" w:sz="0" w:space="0" w:color="auto"/>
      </w:divBdr>
    </w:div>
    <w:div w:id="1186096007">
      <w:bodyDiv w:val="1"/>
      <w:marLeft w:val="0"/>
      <w:marRight w:val="0"/>
      <w:marTop w:val="0"/>
      <w:marBottom w:val="0"/>
      <w:divBdr>
        <w:top w:val="none" w:sz="0" w:space="0" w:color="auto"/>
        <w:left w:val="none" w:sz="0" w:space="0" w:color="auto"/>
        <w:bottom w:val="none" w:sz="0" w:space="0" w:color="auto"/>
        <w:right w:val="none" w:sz="0" w:space="0" w:color="auto"/>
      </w:divBdr>
    </w:div>
    <w:div w:id="1193543106">
      <w:bodyDiv w:val="1"/>
      <w:marLeft w:val="0"/>
      <w:marRight w:val="0"/>
      <w:marTop w:val="0"/>
      <w:marBottom w:val="0"/>
      <w:divBdr>
        <w:top w:val="none" w:sz="0" w:space="0" w:color="auto"/>
        <w:left w:val="none" w:sz="0" w:space="0" w:color="auto"/>
        <w:bottom w:val="none" w:sz="0" w:space="0" w:color="auto"/>
        <w:right w:val="none" w:sz="0" w:space="0" w:color="auto"/>
      </w:divBdr>
    </w:div>
    <w:div w:id="1207524966">
      <w:bodyDiv w:val="1"/>
      <w:marLeft w:val="0"/>
      <w:marRight w:val="0"/>
      <w:marTop w:val="0"/>
      <w:marBottom w:val="0"/>
      <w:divBdr>
        <w:top w:val="none" w:sz="0" w:space="0" w:color="auto"/>
        <w:left w:val="none" w:sz="0" w:space="0" w:color="auto"/>
        <w:bottom w:val="none" w:sz="0" w:space="0" w:color="auto"/>
        <w:right w:val="none" w:sz="0" w:space="0" w:color="auto"/>
      </w:divBdr>
    </w:div>
    <w:div w:id="1208251505">
      <w:bodyDiv w:val="1"/>
      <w:marLeft w:val="0"/>
      <w:marRight w:val="0"/>
      <w:marTop w:val="0"/>
      <w:marBottom w:val="0"/>
      <w:divBdr>
        <w:top w:val="none" w:sz="0" w:space="0" w:color="auto"/>
        <w:left w:val="none" w:sz="0" w:space="0" w:color="auto"/>
        <w:bottom w:val="none" w:sz="0" w:space="0" w:color="auto"/>
        <w:right w:val="none" w:sz="0" w:space="0" w:color="auto"/>
      </w:divBdr>
    </w:div>
    <w:div w:id="1215193770">
      <w:bodyDiv w:val="1"/>
      <w:marLeft w:val="0"/>
      <w:marRight w:val="0"/>
      <w:marTop w:val="0"/>
      <w:marBottom w:val="0"/>
      <w:divBdr>
        <w:top w:val="none" w:sz="0" w:space="0" w:color="auto"/>
        <w:left w:val="none" w:sz="0" w:space="0" w:color="auto"/>
        <w:bottom w:val="none" w:sz="0" w:space="0" w:color="auto"/>
        <w:right w:val="none" w:sz="0" w:space="0" w:color="auto"/>
      </w:divBdr>
    </w:div>
    <w:div w:id="1216742787">
      <w:bodyDiv w:val="1"/>
      <w:marLeft w:val="0"/>
      <w:marRight w:val="0"/>
      <w:marTop w:val="0"/>
      <w:marBottom w:val="0"/>
      <w:divBdr>
        <w:top w:val="none" w:sz="0" w:space="0" w:color="auto"/>
        <w:left w:val="none" w:sz="0" w:space="0" w:color="auto"/>
        <w:bottom w:val="none" w:sz="0" w:space="0" w:color="auto"/>
        <w:right w:val="none" w:sz="0" w:space="0" w:color="auto"/>
      </w:divBdr>
    </w:div>
    <w:div w:id="1220479724">
      <w:bodyDiv w:val="1"/>
      <w:marLeft w:val="0"/>
      <w:marRight w:val="0"/>
      <w:marTop w:val="0"/>
      <w:marBottom w:val="0"/>
      <w:divBdr>
        <w:top w:val="none" w:sz="0" w:space="0" w:color="auto"/>
        <w:left w:val="none" w:sz="0" w:space="0" w:color="auto"/>
        <w:bottom w:val="none" w:sz="0" w:space="0" w:color="auto"/>
        <w:right w:val="none" w:sz="0" w:space="0" w:color="auto"/>
      </w:divBdr>
    </w:div>
    <w:div w:id="1224372899">
      <w:bodyDiv w:val="1"/>
      <w:marLeft w:val="0"/>
      <w:marRight w:val="0"/>
      <w:marTop w:val="0"/>
      <w:marBottom w:val="0"/>
      <w:divBdr>
        <w:top w:val="none" w:sz="0" w:space="0" w:color="auto"/>
        <w:left w:val="none" w:sz="0" w:space="0" w:color="auto"/>
        <w:bottom w:val="none" w:sz="0" w:space="0" w:color="auto"/>
        <w:right w:val="none" w:sz="0" w:space="0" w:color="auto"/>
      </w:divBdr>
    </w:div>
    <w:div w:id="1228303660">
      <w:bodyDiv w:val="1"/>
      <w:marLeft w:val="0"/>
      <w:marRight w:val="0"/>
      <w:marTop w:val="0"/>
      <w:marBottom w:val="0"/>
      <w:divBdr>
        <w:top w:val="none" w:sz="0" w:space="0" w:color="auto"/>
        <w:left w:val="none" w:sz="0" w:space="0" w:color="auto"/>
        <w:bottom w:val="none" w:sz="0" w:space="0" w:color="auto"/>
        <w:right w:val="none" w:sz="0" w:space="0" w:color="auto"/>
      </w:divBdr>
    </w:div>
    <w:div w:id="1237320401">
      <w:bodyDiv w:val="1"/>
      <w:marLeft w:val="0"/>
      <w:marRight w:val="0"/>
      <w:marTop w:val="0"/>
      <w:marBottom w:val="0"/>
      <w:divBdr>
        <w:top w:val="none" w:sz="0" w:space="0" w:color="auto"/>
        <w:left w:val="none" w:sz="0" w:space="0" w:color="auto"/>
        <w:bottom w:val="none" w:sz="0" w:space="0" w:color="auto"/>
        <w:right w:val="none" w:sz="0" w:space="0" w:color="auto"/>
      </w:divBdr>
    </w:div>
    <w:div w:id="1242176842">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51617021">
      <w:bodyDiv w:val="1"/>
      <w:marLeft w:val="0"/>
      <w:marRight w:val="0"/>
      <w:marTop w:val="0"/>
      <w:marBottom w:val="0"/>
      <w:divBdr>
        <w:top w:val="none" w:sz="0" w:space="0" w:color="auto"/>
        <w:left w:val="none" w:sz="0" w:space="0" w:color="auto"/>
        <w:bottom w:val="none" w:sz="0" w:space="0" w:color="auto"/>
        <w:right w:val="none" w:sz="0" w:space="0" w:color="auto"/>
      </w:divBdr>
    </w:div>
    <w:div w:id="1259020544">
      <w:bodyDiv w:val="1"/>
      <w:marLeft w:val="0"/>
      <w:marRight w:val="0"/>
      <w:marTop w:val="0"/>
      <w:marBottom w:val="0"/>
      <w:divBdr>
        <w:top w:val="none" w:sz="0" w:space="0" w:color="auto"/>
        <w:left w:val="none" w:sz="0" w:space="0" w:color="auto"/>
        <w:bottom w:val="none" w:sz="0" w:space="0" w:color="auto"/>
        <w:right w:val="none" w:sz="0" w:space="0" w:color="auto"/>
      </w:divBdr>
    </w:div>
    <w:div w:id="1259362823">
      <w:bodyDiv w:val="1"/>
      <w:marLeft w:val="0"/>
      <w:marRight w:val="0"/>
      <w:marTop w:val="0"/>
      <w:marBottom w:val="0"/>
      <w:divBdr>
        <w:top w:val="none" w:sz="0" w:space="0" w:color="auto"/>
        <w:left w:val="none" w:sz="0" w:space="0" w:color="auto"/>
        <w:bottom w:val="none" w:sz="0" w:space="0" w:color="auto"/>
        <w:right w:val="none" w:sz="0" w:space="0" w:color="auto"/>
      </w:divBdr>
    </w:div>
    <w:div w:id="1264604415">
      <w:bodyDiv w:val="1"/>
      <w:marLeft w:val="0"/>
      <w:marRight w:val="0"/>
      <w:marTop w:val="0"/>
      <w:marBottom w:val="0"/>
      <w:divBdr>
        <w:top w:val="none" w:sz="0" w:space="0" w:color="auto"/>
        <w:left w:val="none" w:sz="0" w:space="0" w:color="auto"/>
        <w:bottom w:val="none" w:sz="0" w:space="0" w:color="auto"/>
        <w:right w:val="none" w:sz="0" w:space="0" w:color="auto"/>
      </w:divBdr>
    </w:div>
    <w:div w:id="1266886600">
      <w:bodyDiv w:val="1"/>
      <w:marLeft w:val="0"/>
      <w:marRight w:val="0"/>
      <w:marTop w:val="0"/>
      <w:marBottom w:val="0"/>
      <w:divBdr>
        <w:top w:val="none" w:sz="0" w:space="0" w:color="auto"/>
        <w:left w:val="none" w:sz="0" w:space="0" w:color="auto"/>
        <w:bottom w:val="none" w:sz="0" w:space="0" w:color="auto"/>
        <w:right w:val="none" w:sz="0" w:space="0" w:color="auto"/>
      </w:divBdr>
    </w:div>
    <w:div w:id="1268349096">
      <w:bodyDiv w:val="1"/>
      <w:marLeft w:val="0"/>
      <w:marRight w:val="0"/>
      <w:marTop w:val="0"/>
      <w:marBottom w:val="0"/>
      <w:divBdr>
        <w:top w:val="none" w:sz="0" w:space="0" w:color="auto"/>
        <w:left w:val="none" w:sz="0" w:space="0" w:color="auto"/>
        <w:bottom w:val="none" w:sz="0" w:space="0" w:color="auto"/>
        <w:right w:val="none" w:sz="0" w:space="0" w:color="auto"/>
      </w:divBdr>
    </w:div>
    <w:div w:id="1272469947">
      <w:bodyDiv w:val="1"/>
      <w:marLeft w:val="0"/>
      <w:marRight w:val="0"/>
      <w:marTop w:val="0"/>
      <w:marBottom w:val="0"/>
      <w:divBdr>
        <w:top w:val="none" w:sz="0" w:space="0" w:color="auto"/>
        <w:left w:val="none" w:sz="0" w:space="0" w:color="auto"/>
        <w:bottom w:val="none" w:sz="0" w:space="0" w:color="auto"/>
        <w:right w:val="none" w:sz="0" w:space="0" w:color="auto"/>
      </w:divBdr>
    </w:div>
    <w:div w:id="1278607580">
      <w:bodyDiv w:val="1"/>
      <w:marLeft w:val="0"/>
      <w:marRight w:val="0"/>
      <w:marTop w:val="0"/>
      <w:marBottom w:val="0"/>
      <w:divBdr>
        <w:top w:val="none" w:sz="0" w:space="0" w:color="auto"/>
        <w:left w:val="none" w:sz="0" w:space="0" w:color="auto"/>
        <w:bottom w:val="none" w:sz="0" w:space="0" w:color="auto"/>
        <w:right w:val="none" w:sz="0" w:space="0" w:color="auto"/>
      </w:divBdr>
    </w:div>
    <w:div w:id="1287276996">
      <w:bodyDiv w:val="1"/>
      <w:marLeft w:val="0"/>
      <w:marRight w:val="0"/>
      <w:marTop w:val="0"/>
      <w:marBottom w:val="0"/>
      <w:divBdr>
        <w:top w:val="none" w:sz="0" w:space="0" w:color="auto"/>
        <w:left w:val="none" w:sz="0" w:space="0" w:color="auto"/>
        <w:bottom w:val="none" w:sz="0" w:space="0" w:color="auto"/>
        <w:right w:val="none" w:sz="0" w:space="0" w:color="auto"/>
      </w:divBdr>
    </w:div>
    <w:div w:id="1289894935">
      <w:bodyDiv w:val="1"/>
      <w:marLeft w:val="0"/>
      <w:marRight w:val="0"/>
      <w:marTop w:val="0"/>
      <w:marBottom w:val="0"/>
      <w:divBdr>
        <w:top w:val="none" w:sz="0" w:space="0" w:color="auto"/>
        <w:left w:val="none" w:sz="0" w:space="0" w:color="auto"/>
        <w:bottom w:val="none" w:sz="0" w:space="0" w:color="auto"/>
        <w:right w:val="none" w:sz="0" w:space="0" w:color="auto"/>
      </w:divBdr>
    </w:div>
    <w:div w:id="1290472695">
      <w:bodyDiv w:val="1"/>
      <w:marLeft w:val="0"/>
      <w:marRight w:val="0"/>
      <w:marTop w:val="0"/>
      <w:marBottom w:val="0"/>
      <w:divBdr>
        <w:top w:val="none" w:sz="0" w:space="0" w:color="auto"/>
        <w:left w:val="none" w:sz="0" w:space="0" w:color="auto"/>
        <w:bottom w:val="none" w:sz="0" w:space="0" w:color="auto"/>
        <w:right w:val="none" w:sz="0" w:space="0" w:color="auto"/>
      </w:divBdr>
    </w:div>
    <w:div w:id="1294289250">
      <w:bodyDiv w:val="1"/>
      <w:marLeft w:val="0"/>
      <w:marRight w:val="0"/>
      <w:marTop w:val="0"/>
      <w:marBottom w:val="0"/>
      <w:divBdr>
        <w:top w:val="none" w:sz="0" w:space="0" w:color="auto"/>
        <w:left w:val="none" w:sz="0" w:space="0" w:color="auto"/>
        <w:bottom w:val="none" w:sz="0" w:space="0" w:color="auto"/>
        <w:right w:val="none" w:sz="0" w:space="0" w:color="auto"/>
      </w:divBdr>
    </w:div>
    <w:div w:id="1303651695">
      <w:bodyDiv w:val="1"/>
      <w:marLeft w:val="0"/>
      <w:marRight w:val="0"/>
      <w:marTop w:val="0"/>
      <w:marBottom w:val="0"/>
      <w:divBdr>
        <w:top w:val="none" w:sz="0" w:space="0" w:color="auto"/>
        <w:left w:val="none" w:sz="0" w:space="0" w:color="auto"/>
        <w:bottom w:val="none" w:sz="0" w:space="0" w:color="auto"/>
        <w:right w:val="none" w:sz="0" w:space="0" w:color="auto"/>
      </w:divBdr>
    </w:div>
    <w:div w:id="1304894857">
      <w:bodyDiv w:val="1"/>
      <w:marLeft w:val="0"/>
      <w:marRight w:val="0"/>
      <w:marTop w:val="0"/>
      <w:marBottom w:val="0"/>
      <w:divBdr>
        <w:top w:val="none" w:sz="0" w:space="0" w:color="auto"/>
        <w:left w:val="none" w:sz="0" w:space="0" w:color="auto"/>
        <w:bottom w:val="none" w:sz="0" w:space="0" w:color="auto"/>
        <w:right w:val="none" w:sz="0" w:space="0" w:color="auto"/>
      </w:divBdr>
    </w:div>
    <w:div w:id="1307471102">
      <w:bodyDiv w:val="1"/>
      <w:marLeft w:val="0"/>
      <w:marRight w:val="0"/>
      <w:marTop w:val="0"/>
      <w:marBottom w:val="0"/>
      <w:divBdr>
        <w:top w:val="none" w:sz="0" w:space="0" w:color="auto"/>
        <w:left w:val="none" w:sz="0" w:space="0" w:color="auto"/>
        <w:bottom w:val="none" w:sz="0" w:space="0" w:color="auto"/>
        <w:right w:val="none" w:sz="0" w:space="0" w:color="auto"/>
      </w:divBdr>
    </w:div>
    <w:div w:id="1316567976">
      <w:bodyDiv w:val="1"/>
      <w:marLeft w:val="0"/>
      <w:marRight w:val="0"/>
      <w:marTop w:val="0"/>
      <w:marBottom w:val="0"/>
      <w:divBdr>
        <w:top w:val="none" w:sz="0" w:space="0" w:color="auto"/>
        <w:left w:val="none" w:sz="0" w:space="0" w:color="auto"/>
        <w:bottom w:val="none" w:sz="0" w:space="0" w:color="auto"/>
        <w:right w:val="none" w:sz="0" w:space="0" w:color="auto"/>
      </w:divBdr>
    </w:div>
    <w:div w:id="1316684797">
      <w:bodyDiv w:val="1"/>
      <w:marLeft w:val="0"/>
      <w:marRight w:val="0"/>
      <w:marTop w:val="0"/>
      <w:marBottom w:val="0"/>
      <w:divBdr>
        <w:top w:val="none" w:sz="0" w:space="0" w:color="auto"/>
        <w:left w:val="none" w:sz="0" w:space="0" w:color="auto"/>
        <w:bottom w:val="none" w:sz="0" w:space="0" w:color="auto"/>
        <w:right w:val="none" w:sz="0" w:space="0" w:color="auto"/>
      </w:divBdr>
    </w:div>
    <w:div w:id="1338117049">
      <w:bodyDiv w:val="1"/>
      <w:marLeft w:val="0"/>
      <w:marRight w:val="0"/>
      <w:marTop w:val="0"/>
      <w:marBottom w:val="0"/>
      <w:divBdr>
        <w:top w:val="none" w:sz="0" w:space="0" w:color="auto"/>
        <w:left w:val="none" w:sz="0" w:space="0" w:color="auto"/>
        <w:bottom w:val="none" w:sz="0" w:space="0" w:color="auto"/>
        <w:right w:val="none" w:sz="0" w:space="0" w:color="auto"/>
      </w:divBdr>
    </w:div>
    <w:div w:id="1340542167">
      <w:bodyDiv w:val="1"/>
      <w:marLeft w:val="0"/>
      <w:marRight w:val="0"/>
      <w:marTop w:val="0"/>
      <w:marBottom w:val="0"/>
      <w:divBdr>
        <w:top w:val="none" w:sz="0" w:space="0" w:color="auto"/>
        <w:left w:val="none" w:sz="0" w:space="0" w:color="auto"/>
        <w:bottom w:val="none" w:sz="0" w:space="0" w:color="auto"/>
        <w:right w:val="none" w:sz="0" w:space="0" w:color="auto"/>
      </w:divBdr>
    </w:div>
    <w:div w:id="1347828823">
      <w:bodyDiv w:val="1"/>
      <w:marLeft w:val="0"/>
      <w:marRight w:val="0"/>
      <w:marTop w:val="0"/>
      <w:marBottom w:val="0"/>
      <w:divBdr>
        <w:top w:val="none" w:sz="0" w:space="0" w:color="auto"/>
        <w:left w:val="none" w:sz="0" w:space="0" w:color="auto"/>
        <w:bottom w:val="none" w:sz="0" w:space="0" w:color="auto"/>
        <w:right w:val="none" w:sz="0" w:space="0" w:color="auto"/>
      </w:divBdr>
    </w:div>
    <w:div w:id="1349065195">
      <w:bodyDiv w:val="1"/>
      <w:marLeft w:val="0"/>
      <w:marRight w:val="0"/>
      <w:marTop w:val="0"/>
      <w:marBottom w:val="0"/>
      <w:divBdr>
        <w:top w:val="none" w:sz="0" w:space="0" w:color="auto"/>
        <w:left w:val="none" w:sz="0" w:space="0" w:color="auto"/>
        <w:bottom w:val="none" w:sz="0" w:space="0" w:color="auto"/>
        <w:right w:val="none" w:sz="0" w:space="0" w:color="auto"/>
      </w:divBdr>
    </w:div>
    <w:div w:id="1355032932">
      <w:bodyDiv w:val="1"/>
      <w:marLeft w:val="0"/>
      <w:marRight w:val="0"/>
      <w:marTop w:val="0"/>
      <w:marBottom w:val="0"/>
      <w:divBdr>
        <w:top w:val="none" w:sz="0" w:space="0" w:color="auto"/>
        <w:left w:val="none" w:sz="0" w:space="0" w:color="auto"/>
        <w:bottom w:val="none" w:sz="0" w:space="0" w:color="auto"/>
        <w:right w:val="none" w:sz="0" w:space="0" w:color="auto"/>
      </w:divBdr>
    </w:div>
    <w:div w:id="1355382030">
      <w:bodyDiv w:val="1"/>
      <w:marLeft w:val="0"/>
      <w:marRight w:val="0"/>
      <w:marTop w:val="0"/>
      <w:marBottom w:val="0"/>
      <w:divBdr>
        <w:top w:val="none" w:sz="0" w:space="0" w:color="auto"/>
        <w:left w:val="none" w:sz="0" w:space="0" w:color="auto"/>
        <w:bottom w:val="none" w:sz="0" w:space="0" w:color="auto"/>
        <w:right w:val="none" w:sz="0" w:space="0" w:color="auto"/>
      </w:divBdr>
    </w:div>
    <w:div w:id="1357271546">
      <w:bodyDiv w:val="1"/>
      <w:marLeft w:val="0"/>
      <w:marRight w:val="0"/>
      <w:marTop w:val="0"/>
      <w:marBottom w:val="0"/>
      <w:divBdr>
        <w:top w:val="none" w:sz="0" w:space="0" w:color="auto"/>
        <w:left w:val="none" w:sz="0" w:space="0" w:color="auto"/>
        <w:bottom w:val="none" w:sz="0" w:space="0" w:color="auto"/>
        <w:right w:val="none" w:sz="0" w:space="0" w:color="auto"/>
      </w:divBdr>
    </w:div>
    <w:div w:id="1364787458">
      <w:bodyDiv w:val="1"/>
      <w:marLeft w:val="0"/>
      <w:marRight w:val="0"/>
      <w:marTop w:val="0"/>
      <w:marBottom w:val="0"/>
      <w:divBdr>
        <w:top w:val="none" w:sz="0" w:space="0" w:color="auto"/>
        <w:left w:val="none" w:sz="0" w:space="0" w:color="auto"/>
        <w:bottom w:val="none" w:sz="0" w:space="0" w:color="auto"/>
        <w:right w:val="none" w:sz="0" w:space="0" w:color="auto"/>
      </w:divBdr>
    </w:div>
    <w:div w:id="1378042745">
      <w:bodyDiv w:val="1"/>
      <w:marLeft w:val="0"/>
      <w:marRight w:val="0"/>
      <w:marTop w:val="0"/>
      <w:marBottom w:val="0"/>
      <w:divBdr>
        <w:top w:val="none" w:sz="0" w:space="0" w:color="auto"/>
        <w:left w:val="none" w:sz="0" w:space="0" w:color="auto"/>
        <w:bottom w:val="none" w:sz="0" w:space="0" w:color="auto"/>
        <w:right w:val="none" w:sz="0" w:space="0" w:color="auto"/>
      </w:divBdr>
    </w:div>
    <w:div w:id="1383793124">
      <w:bodyDiv w:val="1"/>
      <w:marLeft w:val="0"/>
      <w:marRight w:val="0"/>
      <w:marTop w:val="0"/>
      <w:marBottom w:val="0"/>
      <w:divBdr>
        <w:top w:val="none" w:sz="0" w:space="0" w:color="auto"/>
        <w:left w:val="none" w:sz="0" w:space="0" w:color="auto"/>
        <w:bottom w:val="none" w:sz="0" w:space="0" w:color="auto"/>
        <w:right w:val="none" w:sz="0" w:space="0" w:color="auto"/>
      </w:divBdr>
    </w:div>
    <w:div w:id="1391002473">
      <w:bodyDiv w:val="1"/>
      <w:marLeft w:val="0"/>
      <w:marRight w:val="0"/>
      <w:marTop w:val="0"/>
      <w:marBottom w:val="0"/>
      <w:divBdr>
        <w:top w:val="none" w:sz="0" w:space="0" w:color="auto"/>
        <w:left w:val="none" w:sz="0" w:space="0" w:color="auto"/>
        <w:bottom w:val="none" w:sz="0" w:space="0" w:color="auto"/>
        <w:right w:val="none" w:sz="0" w:space="0" w:color="auto"/>
      </w:divBdr>
    </w:div>
    <w:div w:id="1393655142">
      <w:bodyDiv w:val="1"/>
      <w:marLeft w:val="0"/>
      <w:marRight w:val="0"/>
      <w:marTop w:val="0"/>
      <w:marBottom w:val="0"/>
      <w:divBdr>
        <w:top w:val="none" w:sz="0" w:space="0" w:color="auto"/>
        <w:left w:val="none" w:sz="0" w:space="0" w:color="auto"/>
        <w:bottom w:val="none" w:sz="0" w:space="0" w:color="auto"/>
        <w:right w:val="none" w:sz="0" w:space="0" w:color="auto"/>
      </w:divBdr>
    </w:div>
    <w:div w:id="1395084293">
      <w:bodyDiv w:val="1"/>
      <w:marLeft w:val="0"/>
      <w:marRight w:val="0"/>
      <w:marTop w:val="0"/>
      <w:marBottom w:val="0"/>
      <w:divBdr>
        <w:top w:val="none" w:sz="0" w:space="0" w:color="auto"/>
        <w:left w:val="none" w:sz="0" w:space="0" w:color="auto"/>
        <w:bottom w:val="none" w:sz="0" w:space="0" w:color="auto"/>
        <w:right w:val="none" w:sz="0" w:space="0" w:color="auto"/>
      </w:divBdr>
    </w:div>
    <w:div w:id="1400177588">
      <w:bodyDiv w:val="1"/>
      <w:marLeft w:val="0"/>
      <w:marRight w:val="0"/>
      <w:marTop w:val="0"/>
      <w:marBottom w:val="0"/>
      <w:divBdr>
        <w:top w:val="none" w:sz="0" w:space="0" w:color="auto"/>
        <w:left w:val="none" w:sz="0" w:space="0" w:color="auto"/>
        <w:bottom w:val="none" w:sz="0" w:space="0" w:color="auto"/>
        <w:right w:val="none" w:sz="0" w:space="0" w:color="auto"/>
      </w:divBdr>
    </w:div>
    <w:div w:id="1442453311">
      <w:bodyDiv w:val="1"/>
      <w:marLeft w:val="0"/>
      <w:marRight w:val="0"/>
      <w:marTop w:val="0"/>
      <w:marBottom w:val="0"/>
      <w:divBdr>
        <w:top w:val="none" w:sz="0" w:space="0" w:color="auto"/>
        <w:left w:val="none" w:sz="0" w:space="0" w:color="auto"/>
        <w:bottom w:val="none" w:sz="0" w:space="0" w:color="auto"/>
        <w:right w:val="none" w:sz="0" w:space="0" w:color="auto"/>
      </w:divBdr>
    </w:div>
    <w:div w:id="1443497531">
      <w:bodyDiv w:val="1"/>
      <w:marLeft w:val="0"/>
      <w:marRight w:val="0"/>
      <w:marTop w:val="0"/>
      <w:marBottom w:val="0"/>
      <w:divBdr>
        <w:top w:val="none" w:sz="0" w:space="0" w:color="auto"/>
        <w:left w:val="none" w:sz="0" w:space="0" w:color="auto"/>
        <w:bottom w:val="none" w:sz="0" w:space="0" w:color="auto"/>
        <w:right w:val="none" w:sz="0" w:space="0" w:color="auto"/>
      </w:divBdr>
    </w:div>
    <w:div w:id="1461730610">
      <w:bodyDiv w:val="1"/>
      <w:marLeft w:val="0"/>
      <w:marRight w:val="0"/>
      <w:marTop w:val="0"/>
      <w:marBottom w:val="0"/>
      <w:divBdr>
        <w:top w:val="none" w:sz="0" w:space="0" w:color="auto"/>
        <w:left w:val="none" w:sz="0" w:space="0" w:color="auto"/>
        <w:bottom w:val="none" w:sz="0" w:space="0" w:color="auto"/>
        <w:right w:val="none" w:sz="0" w:space="0" w:color="auto"/>
      </w:divBdr>
    </w:div>
    <w:div w:id="1463307247">
      <w:bodyDiv w:val="1"/>
      <w:marLeft w:val="0"/>
      <w:marRight w:val="0"/>
      <w:marTop w:val="0"/>
      <w:marBottom w:val="0"/>
      <w:divBdr>
        <w:top w:val="none" w:sz="0" w:space="0" w:color="auto"/>
        <w:left w:val="none" w:sz="0" w:space="0" w:color="auto"/>
        <w:bottom w:val="none" w:sz="0" w:space="0" w:color="auto"/>
        <w:right w:val="none" w:sz="0" w:space="0" w:color="auto"/>
      </w:divBdr>
    </w:div>
    <w:div w:id="1464537588">
      <w:bodyDiv w:val="1"/>
      <w:marLeft w:val="0"/>
      <w:marRight w:val="0"/>
      <w:marTop w:val="0"/>
      <w:marBottom w:val="0"/>
      <w:divBdr>
        <w:top w:val="none" w:sz="0" w:space="0" w:color="auto"/>
        <w:left w:val="none" w:sz="0" w:space="0" w:color="auto"/>
        <w:bottom w:val="none" w:sz="0" w:space="0" w:color="auto"/>
        <w:right w:val="none" w:sz="0" w:space="0" w:color="auto"/>
      </w:divBdr>
    </w:div>
    <w:div w:id="1484807867">
      <w:bodyDiv w:val="1"/>
      <w:marLeft w:val="0"/>
      <w:marRight w:val="0"/>
      <w:marTop w:val="0"/>
      <w:marBottom w:val="0"/>
      <w:divBdr>
        <w:top w:val="none" w:sz="0" w:space="0" w:color="auto"/>
        <w:left w:val="none" w:sz="0" w:space="0" w:color="auto"/>
        <w:bottom w:val="none" w:sz="0" w:space="0" w:color="auto"/>
        <w:right w:val="none" w:sz="0" w:space="0" w:color="auto"/>
      </w:divBdr>
    </w:div>
    <w:div w:id="1485969353">
      <w:bodyDiv w:val="1"/>
      <w:marLeft w:val="0"/>
      <w:marRight w:val="0"/>
      <w:marTop w:val="0"/>
      <w:marBottom w:val="0"/>
      <w:divBdr>
        <w:top w:val="none" w:sz="0" w:space="0" w:color="auto"/>
        <w:left w:val="none" w:sz="0" w:space="0" w:color="auto"/>
        <w:bottom w:val="none" w:sz="0" w:space="0" w:color="auto"/>
        <w:right w:val="none" w:sz="0" w:space="0" w:color="auto"/>
      </w:divBdr>
    </w:div>
    <w:div w:id="1495143092">
      <w:bodyDiv w:val="1"/>
      <w:marLeft w:val="0"/>
      <w:marRight w:val="0"/>
      <w:marTop w:val="0"/>
      <w:marBottom w:val="0"/>
      <w:divBdr>
        <w:top w:val="none" w:sz="0" w:space="0" w:color="auto"/>
        <w:left w:val="none" w:sz="0" w:space="0" w:color="auto"/>
        <w:bottom w:val="none" w:sz="0" w:space="0" w:color="auto"/>
        <w:right w:val="none" w:sz="0" w:space="0" w:color="auto"/>
      </w:divBdr>
    </w:div>
    <w:div w:id="1500459149">
      <w:bodyDiv w:val="1"/>
      <w:marLeft w:val="0"/>
      <w:marRight w:val="0"/>
      <w:marTop w:val="0"/>
      <w:marBottom w:val="0"/>
      <w:divBdr>
        <w:top w:val="none" w:sz="0" w:space="0" w:color="auto"/>
        <w:left w:val="none" w:sz="0" w:space="0" w:color="auto"/>
        <w:bottom w:val="none" w:sz="0" w:space="0" w:color="auto"/>
        <w:right w:val="none" w:sz="0" w:space="0" w:color="auto"/>
      </w:divBdr>
    </w:div>
    <w:div w:id="1502772132">
      <w:bodyDiv w:val="1"/>
      <w:marLeft w:val="0"/>
      <w:marRight w:val="0"/>
      <w:marTop w:val="0"/>
      <w:marBottom w:val="0"/>
      <w:divBdr>
        <w:top w:val="none" w:sz="0" w:space="0" w:color="auto"/>
        <w:left w:val="none" w:sz="0" w:space="0" w:color="auto"/>
        <w:bottom w:val="none" w:sz="0" w:space="0" w:color="auto"/>
        <w:right w:val="none" w:sz="0" w:space="0" w:color="auto"/>
      </w:divBdr>
    </w:div>
    <w:div w:id="1522628431">
      <w:bodyDiv w:val="1"/>
      <w:marLeft w:val="0"/>
      <w:marRight w:val="0"/>
      <w:marTop w:val="0"/>
      <w:marBottom w:val="0"/>
      <w:divBdr>
        <w:top w:val="none" w:sz="0" w:space="0" w:color="auto"/>
        <w:left w:val="none" w:sz="0" w:space="0" w:color="auto"/>
        <w:bottom w:val="none" w:sz="0" w:space="0" w:color="auto"/>
        <w:right w:val="none" w:sz="0" w:space="0" w:color="auto"/>
      </w:divBdr>
    </w:div>
    <w:div w:id="1527131223">
      <w:bodyDiv w:val="1"/>
      <w:marLeft w:val="0"/>
      <w:marRight w:val="0"/>
      <w:marTop w:val="0"/>
      <w:marBottom w:val="0"/>
      <w:divBdr>
        <w:top w:val="none" w:sz="0" w:space="0" w:color="auto"/>
        <w:left w:val="none" w:sz="0" w:space="0" w:color="auto"/>
        <w:bottom w:val="none" w:sz="0" w:space="0" w:color="auto"/>
        <w:right w:val="none" w:sz="0" w:space="0" w:color="auto"/>
      </w:divBdr>
    </w:div>
    <w:div w:id="1529295057">
      <w:bodyDiv w:val="1"/>
      <w:marLeft w:val="0"/>
      <w:marRight w:val="0"/>
      <w:marTop w:val="0"/>
      <w:marBottom w:val="0"/>
      <w:divBdr>
        <w:top w:val="none" w:sz="0" w:space="0" w:color="auto"/>
        <w:left w:val="none" w:sz="0" w:space="0" w:color="auto"/>
        <w:bottom w:val="none" w:sz="0" w:space="0" w:color="auto"/>
        <w:right w:val="none" w:sz="0" w:space="0" w:color="auto"/>
      </w:divBdr>
    </w:div>
    <w:div w:id="1533572027">
      <w:bodyDiv w:val="1"/>
      <w:marLeft w:val="0"/>
      <w:marRight w:val="0"/>
      <w:marTop w:val="0"/>
      <w:marBottom w:val="0"/>
      <w:divBdr>
        <w:top w:val="none" w:sz="0" w:space="0" w:color="auto"/>
        <w:left w:val="none" w:sz="0" w:space="0" w:color="auto"/>
        <w:bottom w:val="none" w:sz="0" w:space="0" w:color="auto"/>
        <w:right w:val="none" w:sz="0" w:space="0" w:color="auto"/>
      </w:divBdr>
    </w:div>
    <w:div w:id="1570067898">
      <w:bodyDiv w:val="1"/>
      <w:marLeft w:val="0"/>
      <w:marRight w:val="0"/>
      <w:marTop w:val="0"/>
      <w:marBottom w:val="0"/>
      <w:divBdr>
        <w:top w:val="none" w:sz="0" w:space="0" w:color="auto"/>
        <w:left w:val="none" w:sz="0" w:space="0" w:color="auto"/>
        <w:bottom w:val="none" w:sz="0" w:space="0" w:color="auto"/>
        <w:right w:val="none" w:sz="0" w:space="0" w:color="auto"/>
      </w:divBdr>
    </w:div>
    <w:div w:id="1587421562">
      <w:bodyDiv w:val="1"/>
      <w:marLeft w:val="0"/>
      <w:marRight w:val="0"/>
      <w:marTop w:val="0"/>
      <w:marBottom w:val="0"/>
      <w:divBdr>
        <w:top w:val="none" w:sz="0" w:space="0" w:color="auto"/>
        <w:left w:val="none" w:sz="0" w:space="0" w:color="auto"/>
        <w:bottom w:val="none" w:sz="0" w:space="0" w:color="auto"/>
        <w:right w:val="none" w:sz="0" w:space="0" w:color="auto"/>
      </w:divBdr>
    </w:div>
    <w:div w:id="1589776735">
      <w:bodyDiv w:val="1"/>
      <w:marLeft w:val="0"/>
      <w:marRight w:val="0"/>
      <w:marTop w:val="0"/>
      <w:marBottom w:val="0"/>
      <w:divBdr>
        <w:top w:val="none" w:sz="0" w:space="0" w:color="auto"/>
        <w:left w:val="none" w:sz="0" w:space="0" w:color="auto"/>
        <w:bottom w:val="none" w:sz="0" w:space="0" w:color="auto"/>
        <w:right w:val="none" w:sz="0" w:space="0" w:color="auto"/>
      </w:divBdr>
    </w:div>
    <w:div w:id="1596011419">
      <w:bodyDiv w:val="1"/>
      <w:marLeft w:val="0"/>
      <w:marRight w:val="0"/>
      <w:marTop w:val="0"/>
      <w:marBottom w:val="0"/>
      <w:divBdr>
        <w:top w:val="none" w:sz="0" w:space="0" w:color="auto"/>
        <w:left w:val="none" w:sz="0" w:space="0" w:color="auto"/>
        <w:bottom w:val="none" w:sz="0" w:space="0" w:color="auto"/>
        <w:right w:val="none" w:sz="0" w:space="0" w:color="auto"/>
      </w:divBdr>
    </w:div>
    <w:div w:id="1596865353">
      <w:bodyDiv w:val="1"/>
      <w:marLeft w:val="0"/>
      <w:marRight w:val="0"/>
      <w:marTop w:val="0"/>
      <w:marBottom w:val="0"/>
      <w:divBdr>
        <w:top w:val="none" w:sz="0" w:space="0" w:color="auto"/>
        <w:left w:val="none" w:sz="0" w:space="0" w:color="auto"/>
        <w:bottom w:val="none" w:sz="0" w:space="0" w:color="auto"/>
        <w:right w:val="none" w:sz="0" w:space="0" w:color="auto"/>
      </w:divBdr>
    </w:div>
    <w:div w:id="1597665863">
      <w:bodyDiv w:val="1"/>
      <w:marLeft w:val="0"/>
      <w:marRight w:val="0"/>
      <w:marTop w:val="0"/>
      <w:marBottom w:val="0"/>
      <w:divBdr>
        <w:top w:val="none" w:sz="0" w:space="0" w:color="auto"/>
        <w:left w:val="none" w:sz="0" w:space="0" w:color="auto"/>
        <w:bottom w:val="none" w:sz="0" w:space="0" w:color="auto"/>
        <w:right w:val="none" w:sz="0" w:space="0" w:color="auto"/>
      </w:divBdr>
    </w:div>
    <w:div w:id="1601335061">
      <w:bodyDiv w:val="1"/>
      <w:marLeft w:val="0"/>
      <w:marRight w:val="0"/>
      <w:marTop w:val="0"/>
      <w:marBottom w:val="0"/>
      <w:divBdr>
        <w:top w:val="none" w:sz="0" w:space="0" w:color="auto"/>
        <w:left w:val="none" w:sz="0" w:space="0" w:color="auto"/>
        <w:bottom w:val="none" w:sz="0" w:space="0" w:color="auto"/>
        <w:right w:val="none" w:sz="0" w:space="0" w:color="auto"/>
      </w:divBdr>
    </w:div>
    <w:div w:id="1606768072">
      <w:bodyDiv w:val="1"/>
      <w:marLeft w:val="0"/>
      <w:marRight w:val="0"/>
      <w:marTop w:val="0"/>
      <w:marBottom w:val="0"/>
      <w:divBdr>
        <w:top w:val="none" w:sz="0" w:space="0" w:color="auto"/>
        <w:left w:val="none" w:sz="0" w:space="0" w:color="auto"/>
        <w:bottom w:val="none" w:sz="0" w:space="0" w:color="auto"/>
        <w:right w:val="none" w:sz="0" w:space="0" w:color="auto"/>
      </w:divBdr>
    </w:div>
    <w:div w:id="1608344657">
      <w:bodyDiv w:val="1"/>
      <w:marLeft w:val="0"/>
      <w:marRight w:val="0"/>
      <w:marTop w:val="0"/>
      <w:marBottom w:val="0"/>
      <w:divBdr>
        <w:top w:val="none" w:sz="0" w:space="0" w:color="auto"/>
        <w:left w:val="none" w:sz="0" w:space="0" w:color="auto"/>
        <w:bottom w:val="none" w:sz="0" w:space="0" w:color="auto"/>
        <w:right w:val="none" w:sz="0" w:space="0" w:color="auto"/>
      </w:divBdr>
    </w:div>
    <w:div w:id="1612742466">
      <w:bodyDiv w:val="1"/>
      <w:marLeft w:val="0"/>
      <w:marRight w:val="0"/>
      <w:marTop w:val="0"/>
      <w:marBottom w:val="0"/>
      <w:divBdr>
        <w:top w:val="none" w:sz="0" w:space="0" w:color="auto"/>
        <w:left w:val="none" w:sz="0" w:space="0" w:color="auto"/>
        <w:bottom w:val="none" w:sz="0" w:space="0" w:color="auto"/>
        <w:right w:val="none" w:sz="0" w:space="0" w:color="auto"/>
      </w:divBdr>
    </w:div>
    <w:div w:id="1622224884">
      <w:bodyDiv w:val="1"/>
      <w:marLeft w:val="0"/>
      <w:marRight w:val="0"/>
      <w:marTop w:val="0"/>
      <w:marBottom w:val="0"/>
      <w:divBdr>
        <w:top w:val="none" w:sz="0" w:space="0" w:color="auto"/>
        <w:left w:val="none" w:sz="0" w:space="0" w:color="auto"/>
        <w:bottom w:val="none" w:sz="0" w:space="0" w:color="auto"/>
        <w:right w:val="none" w:sz="0" w:space="0" w:color="auto"/>
      </w:divBdr>
    </w:div>
    <w:div w:id="1624341026">
      <w:bodyDiv w:val="1"/>
      <w:marLeft w:val="0"/>
      <w:marRight w:val="0"/>
      <w:marTop w:val="0"/>
      <w:marBottom w:val="0"/>
      <w:divBdr>
        <w:top w:val="none" w:sz="0" w:space="0" w:color="auto"/>
        <w:left w:val="none" w:sz="0" w:space="0" w:color="auto"/>
        <w:bottom w:val="none" w:sz="0" w:space="0" w:color="auto"/>
        <w:right w:val="none" w:sz="0" w:space="0" w:color="auto"/>
      </w:divBdr>
    </w:div>
    <w:div w:id="1627151473">
      <w:bodyDiv w:val="1"/>
      <w:marLeft w:val="0"/>
      <w:marRight w:val="0"/>
      <w:marTop w:val="0"/>
      <w:marBottom w:val="0"/>
      <w:divBdr>
        <w:top w:val="none" w:sz="0" w:space="0" w:color="auto"/>
        <w:left w:val="none" w:sz="0" w:space="0" w:color="auto"/>
        <w:bottom w:val="none" w:sz="0" w:space="0" w:color="auto"/>
        <w:right w:val="none" w:sz="0" w:space="0" w:color="auto"/>
      </w:divBdr>
    </w:div>
    <w:div w:id="1630743904">
      <w:bodyDiv w:val="1"/>
      <w:marLeft w:val="0"/>
      <w:marRight w:val="0"/>
      <w:marTop w:val="0"/>
      <w:marBottom w:val="0"/>
      <w:divBdr>
        <w:top w:val="none" w:sz="0" w:space="0" w:color="auto"/>
        <w:left w:val="none" w:sz="0" w:space="0" w:color="auto"/>
        <w:bottom w:val="none" w:sz="0" w:space="0" w:color="auto"/>
        <w:right w:val="none" w:sz="0" w:space="0" w:color="auto"/>
      </w:divBdr>
    </w:div>
    <w:div w:id="1632714250">
      <w:bodyDiv w:val="1"/>
      <w:marLeft w:val="0"/>
      <w:marRight w:val="0"/>
      <w:marTop w:val="0"/>
      <w:marBottom w:val="0"/>
      <w:divBdr>
        <w:top w:val="none" w:sz="0" w:space="0" w:color="auto"/>
        <w:left w:val="none" w:sz="0" w:space="0" w:color="auto"/>
        <w:bottom w:val="none" w:sz="0" w:space="0" w:color="auto"/>
        <w:right w:val="none" w:sz="0" w:space="0" w:color="auto"/>
      </w:divBdr>
    </w:div>
    <w:div w:id="1639266440">
      <w:bodyDiv w:val="1"/>
      <w:marLeft w:val="0"/>
      <w:marRight w:val="0"/>
      <w:marTop w:val="0"/>
      <w:marBottom w:val="0"/>
      <w:divBdr>
        <w:top w:val="none" w:sz="0" w:space="0" w:color="auto"/>
        <w:left w:val="none" w:sz="0" w:space="0" w:color="auto"/>
        <w:bottom w:val="none" w:sz="0" w:space="0" w:color="auto"/>
        <w:right w:val="none" w:sz="0" w:space="0" w:color="auto"/>
      </w:divBdr>
    </w:div>
    <w:div w:id="1640184846">
      <w:bodyDiv w:val="1"/>
      <w:marLeft w:val="0"/>
      <w:marRight w:val="0"/>
      <w:marTop w:val="0"/>
      <w:marBottom w:val="0"/>
      <w:divBdr>
        <w:top w:val="none" w:sz="0" w:space="0" w:color="auto"/>
        <w:left w:val="none" w:sz="0" w:space="0" w:color="auto"/>
        <w:bottom w:val="none" w:sz="0" w:space="0" w:color="auto"/>
        <w:right w:val="none" w:sz="0" w:space="0" w:color="auto"/>
      </w:divBdr>
    </w:div>
    <w:div w:id="1644892220">
      <w:bodyDiv w:val="1"/>
      <w:marLeft w:val="0"/>
      <w:marRight w:val="0"/>
      <w:marTop w:val="0"/>
      <w:marBottom w:val="0"/>
      <w:divBdr>
        <w:top w:val="none" w:sz="0" w:space="0" w:color="auto"/>
        <w:left w:val="none" w:sz="0" w:space="0" w:color="auto"/>
        <w:bottom w:val="none" w:sz="0" w:space="0" w:color="auto"/>
        <w:right w:val="none" w:sz="0" w:space="0" w:color="auto"/>
      </w:divBdr>
    </w:div>
    <w:div w:id="1654723218">
      <w:bodyDiv w:val="1"/>
      <w:marLeft w:val="0"/>
      <w:marRight w:val="0"/>
      <w:marTop w:val="0"/>
      <w:marBottom w:val="0"/>
      <w:divBdr>
        <w:top w:val="none" w:sz="0" w:space="0" w:color="auto"/>
        <w:left w:val="none" w:sz="0" w:space="0" w:color="auto"/>
        <w:bottom w:val="none" w:sz="0" w:space="0" w:color="auto"/>
        <w:right w:val="none" w:sz="0" w:space="0" w:color="auto"/>
      </w:divBdr>
    </w:div>
    <w:div w:id="1658612409">
      <w:bodyDiv w:val="1"/>
      <w:marLeft w:val="0"/>
      <w:marRight w:val="0"/>
      <w:marTop w:val="0"/>
      <w:marBottom w:val="0"/>
      <w:divBdr>
        <w:top w:val="none" w:sz="0" w:space="0" w:color="auto"/>
        <w:left w:val="none" w:sz="0" w:space="0" w:color="auto"/>
        <w:bottom w:val="none" w:sz="0" w:space="0" w:color="auto"/>
        <w:right w:val="none" w:sz="0" w:space="0" w:color="auto"/>
      </w:divBdr>
    </w:div>
    <w:div w:id="1661082216">
      <w:bodyDiv w:val="1"/>
      <w:marLeft w:val="0"/>
      <w:marRight w:val="0"/>
      <w:marTop w:val="0"/>
      <w:marBottom w:val="0"/>
      <w:divBdr>
        <w:top w:val="none" w:sz="0" w:space="0" w:color="auto"/>
        <w:left w:val="none" w:sz="0" w:space="0" w:color="auto"/>
        <w:bottom w:val="none" w:sz="0" w:space="0" w:color="auto"/>
        <w:right w:val="none" w:sz="0" w:space="0" w:color="auto"/>
      </w:divBdr>
    </w:div>
    <w:div w:id="1663000395">
      <w:bodyDiv w:val="1"/>
      <w:marLeft w:val="0"/>
      <w:marRight w:val="0"/>
      <w:marTop w:val="0"/>
      <w:marBottom w:val="0"/>
      <w:divBdr>
        <w:top w:val="none" w:sz="0" w:space="0" w:color="auto"/>
        <w:left w:val="none" w:sz="0" w:space="0" w:color="auto"/>
        <w:bottom w:val="none" w:sz="0" w:space="0" w:color="auto"/>
        <w:right w:val="none" w:sz="0" w:space="0" w:color="auto"/>
      </w:divBdr>
    </w:div>
    <w:div w:id="1663658833">
      <w:bodyDiv w:val="1"/>
      <w:marLeft w:val="0"/>
      <w:marRight w:val="0"/>
      <w:marTop w:val="0"/>
      <w:marBottom w:val="0"/>
      <w:divBdr>
        <w:top w:val="none" w:sz="0" w:space="0" w:color="auto"/>
        <w:left w:val="none" w:sz="0" w:space="0" w:color="auto"/>
        <w:bottom w:val="none" w:sz="0" w:space="0" w:color="auto"/>
        <w:right w:val="none" w:sz="0" w:space="0" w:color="auto"/>
      </w:divBdr>
    </w:div>
    <w:div w:id="1664550693">
      <w:bodyDiv w:val="1"/>
      <w:marLeft w:val="0"/>
      <w:marRight w:val="0"/>
      <w:marTop w:val="0"/>
      <w:marBottom w:val="0"/>
      <w:divBdr>
        <w:top w:val="none" w:sz="0" w:space="0" w:color="auto"/>
        <w:left w:val="none" w:sz="0" w:space="0" w:color="auto"/>
        <w:bottom w:val="none" w:sz="0" w:space="0" w:color="auto"/>
        <w:right w:val="none" w:sz="0" w:space="0" w:color="auto"/>
      </w:divBdr>
    </w:div>
    <w:div w:id="1671130512">
      <w:bodyDiv w:val="1"/>
      <w:marLeft w:val="0"/>
      <w:marRight w:val="0"/>
      <w:marTop w:val="0"/>
      <w:marBottom w:val="0"/>
      <w:divBdr>
        <w:top w:val="none" w:sz="0" w:space="0" w:color="auto"/>
        <w:left w:val="none" w:sz="0" w:space="0" w:color="auto"/>
        <w:bottom w:val="none" w:sz="0" w:space="0" w:color="auto"/>
        <w:right w:val="none" w:sz="0" w:space="0" w:color="auto"/>
      </w:divBdr>
    </w:div>
    <w:div w:id="1672173569">
      <w:bodyDiv w:val="1"/>
      <w:marLeft w:val="0"/>
      <w:marRight w:val="0"/>
      <w:marTop w:val="0"/>
      <w:marBottom w:val="0"/>
      <w:divBdr>
        <w:top w:val="none" w:sz="0" w:space="0" w:color="auto"/>
        <w:left w:val="none" w:sz="0" w:space="0" w:color="auto"/>
        <w:bottom w:val="none" w:sz="0" w:space="0" w:color="auto"/>
        <w:right w:val="none" w:sz="0" w:space="0" w:color="auto"/>
      </w:divBdr>
    </w:div>
    <w:div w:id="1675495481">
      <w:bodyDiv w:val="1"/>
      <w:marLeft w:val="0"/>
      <w:marRight w:val="0"/>
      <w:marTop w:val="0"/>
      <w:marBottom w:val="0"/>
      <w:divBdr>
        <w:top w:val="none" w:sz="0" w:space="0" w:color="auto"/>
        <w:left w:val="none" w:sz="0" w:space="0" w:color="auto"/>
        <w:bottom w:val="none" w:sz="0" w:space="0" w:color="auto"/>
        <w:right w:val="none" w:sz="0" w:space="0" w:color="auto"/>
      </w:divBdr>
    </w:div>
    <w:div w:id="1687906796">
      <w:bodyDiv w:val="1"/>
      <w:marLeft w:val="0"/>
      <w:marRight w:val="0"/>
      <w:marTop w:val="0"/>
      <w:marBottom w:val="0"/>
      <w:divBdr>
        <w:top w:val="none" w:sz="0" w:space="0" w:color="auto"/>
        <w:left w:val="none" w:sz="0" w:space="0" w:color="auto"/>
        <w:bottom w:val="none" w:sz="0" w:space="0" w:color="auto"/>
        <w:right w:val="none" w:sz="0" w:space="0" w:color="auto"/>
      </w:divBdr>
    </w:div>
    <w:div w:id="1691448419">
      <w:bodyDiv w:val="1"/>
      <w:marLeft w:val="0"/>
      <w:marRight w:val="0"/>
      <w:marTop w:val="0"/>
      <w:marBottom w:val="0"/>
      <w:divBdr>
        <w:top w:val="none" w:sz="0" w:space="0" w:color="auto"/>
        <w:left w:val="none" w:sz="0" w:space="0" w:color="auto"/>
        <w:bottom w:val="none" w:sz="0" w:space="0" w:color="auto"/>
        <w:right w:val="none" w:sz="0" w:space="0" w:color="auto"/>
      </w:divBdr>
    </w:div>
    <w:div w:id="1692222097">
      <w:bodyDiv w:val="1"/>
      <w:marLeft w:val="0"/>
      <w:marRight w:val="0"/>
      <w:marTop w:val="0"/>
      <w:marBottom w:val="0"/>
      <w:divBdr>
        <w:top w:val="none" w:sz="0" w:space="0" w:color="auto"/>
        <w:left w:val="none" w:sz="0" w:space="0" w:color="auto"/>
        <w:bottom w:val="none" w:sz="0" w:space="0" w:color="auto"/>
        <w:right w:val="none" w:sz="0" w:space="0" w:color="auto"/>
      </w:divBdr>
    </w:div>
    <w:div w:id="1702900799">
      <w:bodyDiv w:val="1"/>
      <w:marLeft w:val="0"/>
      <w:marRight w:val="0"/>
      <w:marTop w:val="0"/>
      <w:marBottom w:val="0"/>
      <w:divBdr>
        <w:top w:val="none" w:sz="0" w:space="0" w:color="auto"/>
        <w:left w:val="none" w:sz="0" w:space="0" w:color="auto"/>
        <w:bottom w:val="none" w:sz="0" w:space="0" w:color="auto"/>
        <w:right w:val="none" w:sz="0" w:space="0" w:color="auto"/>
      </w:divBdr>
    </w:div>
    <w:div w:id="1705712083">
      <w:bodyDiv w:val="1"/>
      <w:marLeft w:val="0"/>
      <w:marRight w:val="0"/>
      <w:marTop w:val="0"/>
      <w:marBottom w:val="0"/>
      <w:divBdr>
        <w:top w:val="none" w:sz="0" w:space="0" w:color="auto"/>
        <w:left w:val="none" w:sz="0" w:space="0" w:color="auto"/>
        <w:bottom w:val="none" w:sz="0" w:space="0" w:color="auto"/>
        <w:right w:val="none" w:sz="0" w:space="0" w:color="auto"/>
      </w:divBdr>
    </w:div>
    <w:div w:id="1711539195">
      <w:bodyDiv w:val="1"/>
      <w:marLeft w:val="0"/>
      <w:marRight w:val="0"/>
      <w:marTop w:val="0"/>
      <w:marBottom w:val="0"/>
      <w:divBdr>
        <w:top w:val="none" w:sz="0" w:space="0" w:color="auto"/>
        <w:left w:val="none" w:sz="0" w:space="0" w:color="auto"/>
        <w:bottom w:val="none" w:sz="0" w:space="0" w:color="auto"/>
        <w:right w:val="none" w:sz="0" w:space="0" w:color="auto"/>
      </w:divBdr>
    </w:div>
    <w:div w:id="1736583062">
      <w:bodyDiv w:val="1"/>
      <w:marLeft w:val="0"/>
      <w:marRight w:val="0"/>
      <w:marTop w:val="0"/>
      <w:marBottom w:val="0"/>
      <w:divBdr>
        <w:top w:val="none" w:sz="0" w:space="0" w:color="auto"/>
        <w:left w:val="none" w:sz="0" w:space="0" w:color="auto"/>
        <w:bottom w:val="none" w:sz="0" w:space="0" w:color="auto"/>
        <w:right w:val="none" w:sz="0" w:space="0" w:color="auto"/>
      </w:divBdr>
    </w:div>
    <w:div w:id="1739354851">
      <w:bodyDiv w:val="1"/>
      <w:marLeft w:val="0"/>
      <w:marRight w:val="0"/>
      <w:marTop w:val="0"/>
      <w:marBottom w:val="0"/>
      <w:divBdr>
        <w:top w:val="none" w:sz="0" w:space="0" w:color="auto"/>
        <w:left w:val="none" w:sz="0" w:space="0" w:color="auto"/>
        <w:bottom w:val="none" w:sz="0" w:space="0" w:color="auto"/>
        <w:right w:val="none" w:sz="0" w:space="0" w:color="auto"/>
      </w:divBdr>
    </w:div>
    <w:div w:id="1741058411">
      <w:bodyDiv w:val="1"/>
      <w:marLeft w:val="0"/>
      <w:marRight w:val="0"/>
      <w:marTop w:val="0"/>
      <w:marBottom w:val="0"/>
      <w:divBdr>
        <w:top w:val="none" w:sz="0" w:space="0" w:color="auto"/>
        <w:left w:val="none" w:sz="0" w:space="0" w:color="auto"/>
        <w:bottom w:val="none" w:sz="0" w:space="0" w:color="auto"/>
        <w:right w:val="none" w:sz="0" w:space="0" w:color="auto"/>
      </w:divBdr>
    </w:div>
    <w:div w:id="1751195891">
      <w:bodyDiv w:val="1"/>
      <w:marLeft w:val="0"/>
      <w:marRight w:val="0"/>
      <w:marTop w:val="0"/>
      <w:marBottom w:val="0"/>
      <w:divBdr>
        <w:top w:val="none" w:sz="0" w:space="0" w:color="auto"/>
        <w:left w:val="none" w:sz="0" w:space="0" w:color="auto"/>
        <w:bottom w:val="none" w:sz="0" w:space="0" w:color="auto"/>
        <w:right w:val="none" w:sz="0" w:space="0" w:color="auto"/>
      </w:divBdr>
    </w:div>
    <w:div w:id="1771966362">
      <w:bodyDiv w:val="1"/>
      <w:marLeft w:val="0"/>
      <w:marRight w:val="0"/>
      <w:marTop w:val="0"/>
      <w:marBottom w:val="0"/>
      <w:divBdr>
        <w:top w:val="none" w:sz="0" w:space="0" w:color="auto"/>
        <w:left w:val="none" w:sz="0" w:space="0" w:color="auto"/>
        <w:bottom w:val="none" w:sz="0" w:space="0" w:color="auto"/>
        <w:right w:val="none" w:sz="0" w:space="0" w:color="auto"/>
      </w:divBdr>
    </w:div>
    <w:div w:id="1779063981">
      <w:bodyDiv w:val="1"/>
      <w:marLeft w:val="0"/>
      <w:marRight w:val="0"/>
      <w:marTop w:val="0"/>
      <w:marBottom w:val="0"/>
      <w:divBdr>
        <w:top w:val="none" w:sz="0" w:space="0" w:color="auto"/>
        <w:left w:val="none" w:sz="0" w:space="0" w:color="auto"/>
        <w:bottom w:val="none" w:sz="0" w:space="0" w:color="auto"/>
        <w:right w:val="none" w:sz="0" w:space="0" w:color="auto"/>
      </w:divBdr>
    </w:div>
    <w:div w:id="1780300372">
      <w:bodyDiv w:val="1"/>
      <w:marLeft w:val="0"/>
      <w:marRight w:val="0"/>
      <w:marTop w:val="0"/>
      <w:marBottom w:val="0"/>
      <w:divBdr>
        <w:top w:val="none" w:sz="0" w:space="0" w:color="auto"/>
        <w:left w:val="none" w:sz="0" w:space="0" w:color="auto"/>
        <w:bottom w:val="none" w:sz="0" w:space="0" w:color="auto"/>
        <w:right w:val="none" w:sz="0" w:space="0" w:color="auto"/>
      </w:divBdr>
    </w:div>
    <w:div w:id="1782188607">
      <w:bodyDiv w:val="1"/>
      <w:marLeft w:val="0"/>
      <w:marRight w:val="0"/>
      <w:marTop w:val="0"/>
      <w:marBottom w:val="0"/>
      <w:divBdr>
        <w:top w:val="none" w:sz="0" w:space="0" w:color="auto"/>
        <w:left w:val="none" w:sz="0" w:space="0" w:color="auto"/>
        <w:bottom w:val="none" w:sz="0" w:space="0" w:color="auto"/>
        <w:right w:val="none" w:sz="0" w:space="0" w:color="auto"/>
      </w:divBdr>
    </w:div>
    <w:div w:id="1795948799">
      <w:bodyDiv w:val="1"/>
      <w:marLeft w:val="0"/>
      <w:marRight w:val="0"/>
      <w:marTop w:val="0"/>
      <w:marBottom w:val="0"/>
      <w:divBdr>
        <w:top w:val="none" w:sz="0" w:space="0" w:color="auto"/>
        <w:left w:val="none" w:sz="0" w:space="0" w:color="auto"/>
        <w:bottom w:val="none" w:sz="0" w:space="0" w:color="auto"/>
        <w:right w:val="none" w:sz="0" w:space="0" w:color="auto"/>
      </w:divBdr>
    </w:div>
    <w:div w:id="1804469860">
      <w:bodyDiv w:val="1"/>
      <w:marLeft w:val="0"/>
      <w:marRight w:val="0"/>
      <w:marTop w:val="0"/>
      <w:marBottom w:val="0"/>
      <w:divBdr>
        <w:top w:val="none" w:sz="0" w:space="0" w:color="auto"/>
        <w:left w:val="none" w:sz="0" w:space="0" w:color="auto"/>
        <w:bottom w:val="none" w:sz="0" w:space="0" w:color="auto"/>
        <w:right w:val="none" w:sz="0" w:space="0" w:color="auto"/>
      </w:divBdr>
    </w:div>
    <w:div w:id="1807356625">
      <w:bodyDiv w:val="1"/>
      <w:marLeft w:val="0"/>
      <w:marRight w:val="0"/>
      <w:marTop w:val="0"/>
      <w:marBottom w:val="0"/>
      <w:divBdr>
        <w:top w:val="none" w:sz="0" w:space="0" w:color="auto"/>
        <w:left w:val="none" w:sz="0" w:space="0" w:color="auto"/>
        <w:bottom w:val="none" w:sz="0" w:space="0" w:color="auto"/>
        <w:right w:val="none" w:sz="0" w:space="0" w:color="auto"/>
      </w:divBdr>
    </w:div>
    <w:div w:id="1808156938">
      <w:bodyDiv w:val="1"/>
      <w:marLeft w:val="0"/>
      <w:marRight w:val="0"/>
      <w:marTop w:val="0"/>
      <w:marBottom w:val="0"/>
      <w:divBdr>
        <w:top w:val="none" w:sz="0" w:space="0" w:color="auto"/>
        <w:left w:val="none" w:sz="0" w:space="0" w:color="auto"/>
        <w:bottom w:val="none" w:sz="0" w:space="0" w:color="auto"/>
        <w:right w:val="none" w:sz="0" w:space="0" w:color="auto"/>
      </w:divBdr>
    </w:div>
    <w:div w:id="1813596216">
      <w:bodyDiv w:val="1"/>
      <w:marLeft w:val="0"/>
      <w:marRight w:val="0"/>
      <w:marTop w:val="0"/>
      <w:marBottom w:val="0"/>
      <w:divBdr>
        <w:top w:val="none" w:sz="0" w:space="0" w:color="auto"/>
        <w:left w:val="none" w:sz="0" w:space="0" w:color="auto"/>
        <w:bottom w:val="none" w:sz="0" w:space="0" w:color="auto"/>
        <w:right w:val="none" w:sz="0" w:space="0" w:color="auto"/>
      </w:divBdr>
    </w:div>
    <w:div w:id="1821727706">
      <w:bodyDiv w:val="1"/>
      <w:marLeft w:val="0"/>
      <w:marRight w:val="0"/>
      <w:marTop w:val="0"/>
      <w:marBottom w:val="0"/>
      <w:divBdr>
        <w:top w:val="none" w:sz="0" w:space="0" w:color="auto"/>
        <w:left w:val="none" w:sz="0" w:space="0" w:color="auto"/>
        <w:bottom w:val="none" w:sz="0" w:space="0" w:color="auto"/>
        <w:right w:val="none" w:sz="0" w:space="0" w:color="auto"/>
      </w:divBdr>
    </w:div>
    <w:div w:id="1825849841">
      <w:bodyDiv w:val="1"/>
      <w:marLeft w:val="0"/>
      <w:marRight w:val="0"/>
      <w:marTop w:val="0"/>
      <w:marBottom w:val="0"/>
      <w:divBdr>
        <w:top w:val="none" w:sz="0" w:space="0" w:color="auto"/>
        <w:left w:val="none" w:sz="0" w:space="0" w:color="auto"/>
        <w:bottom w:val="none" w:sz="0" w:space="0" w:color="auto"/>
        <w:right w:val="none" w:sz="0" w:space="0" w:color="auto"/>
      </w:divBdr>
    </w:div>
    <w:div w:id="1833057575">
      <w:bodyDiv w:val="1"/>
      <w:marLeft w:val="0"/>
      <w:marRight w:val="0"/>
      <w:marTop w:val="0"/>
      <w:marBottom w:val="0"/>
      <w:divBdr>
        <w:top w:val="none" w:sz="0" w:space="0" w:color="auto"/>
        <w:left w:val="none" w:sz="0" w:space="0" w:color="auto"/>
        <w:bottom w:val="none" w:sz="0" w:space="0" w:color="auto"/>
        <w:right w:val="none" w:sz="0" w:space="0" w:color="auto"/>
      </w:divBdr>
    </w:div>
    <w:div w:id="1833258185">
      <w:bodyDiv w:val="1"/>
      <w:marLeft w:val="0"/>
      <w:marRight w:val="0"/>
      <w:marTop w:val="0"/>
      <w:marBottom w:val="0"/>
      <w:divBdr>
        <w:top w:val="none" w:sz="0" w:space="0" w:color="auto"/>
        <w:left w:val="none" w:sz="0" w:space="0" w:color="auto"/>
        <w:bottom w:val="none" w:sz="0" w:space="0" w:color="auto"/>
        <w:right w:val="none" w:sz="0" w:space="0" w:color="auto"/>
      </w:divBdr>
    </w:div>
    <w:div w:id="1835218349">
      <w:bodyDiv w:val="1"/>
      <w:marLeft w:val="0"/>
      <w:marRight w:val="0"/>
      <w:marTop w:val="0"/>
      <w:marBottom w:val="0"/>
      <w:divBdr>
        <w:top w:val="none" w:sz="0" w:space="0" w:color="auto"/>
        <w:left w:val="none" w:sz="0" w:space="0" w:color="auto"/>
        <w:bottom w:val="none" w:sz="0" w:space="0" w:color="auto"/>
        <w:right w:val="none" w:sz="0" w:space="0" w:color="auto"/>
      </w:divBdr>
    </w:div>
    <w:div w:id="1836141976">
      <w:bodyDiv w:val="1"/>
      <w:marLeft w:val="0"/>
      <w:marRight w:val="0"/>
      <w:marTop w:val="0"/>
      <w:marBottom w:val="0"/>
      <w:divBdr>
        <w:top w:val="none" w:sz="0" w:space="0" w:color="auto"/>
        <w:left w:val="none" w:sz="0" w:space="0" w:color="auto"/>
        <w:bottom w:val="none" w:sz="0" w:space="0" w:color="auto"/>
        <w:right w:val="none" w:sz="0" w:space="0" w:color="auto"/>
      </w:divBdr>
    </w:div>
    <w:div w:id="1836457907">
      <w:bodyDiv w:val="1"/>
      <w:marLeft w:val="0"/>
      <w:marRight w:val="0"/>
      <w:marTop w:val="0"/>
      <w:marBottom w:val="0"/>
      <w:divBdr>
        <w:top w:val="none" w:sz="0" w:space="0" w:color="auto"/>
        <w:left w:val="none" w:sz="0" w:space="0" w:color="auto"/>
        <w:bottom w:val="none" w:sz="0" w:space="0" w:color="auto"/>
        <w:right w:val="none" w:sz="0" w:space="0" w:color="auto"/>
      </w:divBdr>
    </w:div>
    <w:div w:id="1837846252">
      <w:bodyDiv w:val="1"/>
      <w:marLeft w:val="0"/>
      <w:marRight w:val="0"/>
      <w:marTop w:val="0"/>
      <w:marBottom w:val="0"/>
      <w:divBdr>
        <w:top w:val="none" w:sz="0" w:space="0" w:color="auto"/>
        <w:left w:val="none" w:sz="0" w:space="0" w:color="auto"/>
        <w:bottom w:val="none" w:sz="0" w:space="0" w:color="auto"/>
        <w:right w:val="none" w:sz="0" w:space="0" w:color="auto"/>
      </w:divBdr>
    </w:div>
    <w:div w:id="1849710266">
      <w:bodyDiv w:val="1"/>
      <w:marLeft w:val="0"/>
      <w:marRight w:val="0"/>
      <w:marTop w:val="0"/>
      <w:marBottom w:val="0"/>
      <w:divBdr>
        <w:top w:val="none" w:sz="0" w:space="0" w:color="auto"/>
        <w:left w:val="none" w:sz="0" w:space="0" w:color="auto"/>
        <w:bottom w:val="none" w:sz="0" w:space="0" w:color="auto"/>
        <w:right w:val="none" w:sz="0" w:space="0" w:color="auto"/>
      </w:divBdr>
    </w:div>
    <w:div w:id="1850681219">
      <w:bodyDiv w:val="1"/>
      <w:marLeft w:val="0"/>
      <w:marRight w:val="0"/>
      <w:marTop w:val="0"/>
      <w:marBottom w:val="0"/>
      <w:divBdr>
        <w:top w:val="none" w:sz="0" w:space="0" w:color="auto"/>
        <w:left w:val="none" w:sz="0" w:space="0" w:color="auto"/>
        <w:bottom w:val="none" w:sz="0" w:space="0" w:color="auto"/>
        <w:right w:val="none" w:sz="0" w:space="0" w:color="auto"/>
      </w:divBdr>
    </w:div>
    <w:div w:id="1852835675">
      <w:bodyDiv w:val="1"/>
      <w:marLeft w:val="0"/>
      <w:marRight w:val="0"/>
      <w:marTop w:val="0"/>
      <w:marBottom w:val="0"/>
      <w:divBdr>
        <w:top w:val="none" w:sz="0" w:space="0" w:color="auto"/>
        <w:left w:val="none" w:sz="0" w:space="0" w:color="auto"/>
        <w:bottom w:val="none" w:sz="0" w:space="0" w:color="auto"/>
        <w:right w:val="none" w:sz="0" w:space="0" w:color="auto"/>
      </w:divBdr>
    </w:div>
    <w:div w:id="1861234024">
      <w:bodyDiv w:val="1"/>
      <w:marLeft w:val="0"/>
      <w:marRight w:val="0"/>
      <w:marTop w:val="0"/>
      <w:marBottom w:val="0"/>
      <w:divBdr>
        <w:top w:val="none" w:sz="0" w:space="0" w:color="auto"/>
        <w:left w:val="none" w:sz="0" w:space="0" w:color="auto"/>
        <w:bottom w:val="none" w:sz="0" w:space="0" w:color="auto"/>
        <w:right w:val="none" w:sz="0" w:space="0" w:color="auto"/>
      </w:divBdr>
    </w:div>
    <w:div w:id="1879857188">
      <w:bodyDiv w:val="1"/>
      <w:marLeft w:val="0"/>
      <w:marRight w:val="0"/>
      <w:marTop w:val="0"/>
      <w:marBottom w:val="0"/>
      <w:divBdr>
        <w:top w:val="none" w:sz="0" w:space="0" w:color="auto"/>
        <w:left w:val="none" w:sz="0" w:space="0" w:color="auto"/>
        <w:bottom w:val="none" w:sz="0" w:space="0" w:color="auto"/>
        <w:right w:val="none" w:sz="0" w:space="0" w:color="auto"/>
      </w:divBdr>
    </w:div>
    <w:div w:id="1888250700">
      <w:bodyDiv w:val="1"/>
      <w:marLeft w:val="0"/>
      <w:marRight w:val="0"/>
      <w:marTop w:val="0"/>
      <w:marBottom w:val="0"/>
      <w:divBdr>
        <w:top w:val="none" w:sz="0" w:space="0" w:color="auto"/>
        <w:left w:val="none" w:sz="0" w:space="0" w:color="auto"/>
        <w:bottom w:val="none" w:sz="0" w:space="0" w:color="auto"/>
        <w:right w:val="none" w:sz="0" w:space="0" w:color="auto"/>
      </w:divBdr>
    </w:div>
    <w:div w:id="1890336199">
      <w:bodyDiv w:val="1"/>
      <w:marLeft w:val="0"/>
      <w:marRight w:val="0"/>
      <w:marTop w:val="0"/>
      <w:marBottom w:val="0"/>
      <w:divBdr>
        <w:top w:val="none" w:sz="0" w:space="0" w:color="auto"/>
        <w:left w:val="none" w:sz="0" w:space="0" w:color="auto"/>
        <w:bottom w:val="none" w:sz="0" w:space="0" w:color="auto"/>
        <w:right w:val="none" w:sz="0" w:space="0" w:color="auto"/>
      </w:divBdr>
    </w:div>
    <w:div w:id="1891650892">
      <w:bodyDiv w:val="1"/>
      <w:marLeft w:val="0"/>
      <w:marRight w:val="0"/>
      <w:marTop w:val="0"/>
      <w:marBottom w:val="0"/>
      <w:divBdr>
        <w:top w:val="none" w:sz="0" w:space="0" w:color="auto"/>
        <w:left w:val="none" w:sz="0" w:space="0" w:color="auto"/>
        <w:bottom w:val="none" w:sz="0" w:space="0" w:color="auto"/>
        <w:right w:val="none" w:sz="0" w:space="0" w:color="auto"/>
      </w:divBdr>
    </w:div>
    <w:div w:id="1899123792">
      <w:bodyDiv w:val="1"/>
      <w:marLeft w:val="0"/>
      <w:marRight w:val="0"/>
      <w:marTop w:val="0"/>
      <w:marBottom w:val="0"/>
      <w:divBdr>
        <w:top w:val="none" w:sz="0" w:space="0" w:color="auto"/>
        <w:left w:val="none" w:sz="0" w:space="0" w:color="auto"/>
        <w:bottom w:val="none" w:sz="0" w:space="0" w:color="auto"/>
        <w:right w:val="none" w:sz="0" w:space="0" w:color="auto"/>
      </w:divBdr>
    </w:div>
    <w:div w:id="1907032706">
      <w:bodyDiv w:val="1"/>
      <w:marLeft w:val="0"/>
      <w:marRight w:val="0"/>
      <w:marTop w:val="0"/>
      <w:marBottom w:val="0"/>
      <w:divBdr>
        <w:top w:val="none" w:sz="0" w:space="0" w:color="auto"/>
        <w:left w:val="none" w:sz="0" w:space="0" w:color="auto"/>
        <w:bottom w:val="none" w:sz="0" w:space="0" w:color="auto"/>
        <w:right w:val="none" w:sz="0" w:space="0" w:color="auto"/>
      </w:divBdr>
    </w:div>
    <w:div w:id="1913662871">
      <w:bodyDiv w:val="1"/>
      <w:marLeft w:val="0"/>
      <w:marRight w:val="0"/>
      <w:marTop w:val="0"/>
      <w:marBottom w:val="0"/>
      <w:divBdr>
        <w:top w:val="none" w:sz="0" w:space="0" w:color="auto"/>
        <w:left w:val="none" w:sz="0" w:space="0" w:color="auto"/>
        <w:bottom w:val="none" w:sz="0" w:space="0" w:color="auto"/>
        <w:right w:val="none" w:sz="0" w:space="0" w:color="auto"/>
      </w:divBdr>
    </w:div>
    <w:div w:id="1920020873">
      <w:bodyDiv w:val="1"/>
      <w:marLeft w:val="0"/>
      <w:marRight w:val="0"/>
      <w:marTop w:val="0"/>
      <w:marBottom w:val="0"/>
      <w:divBdr>
        <w:top w:val="none" w:sz="0" w:space="0" w:color="auto"/>
        <w:left w:val="none" w:sz="0" w:space="0" w:color="auto"/>
        <w:bottom w:val="none" w:sz="0" w:space="0" w:color="auto"/>
        <w:right w:val="none" w:sz="0" w:space="0" w:color="auto"/>
      </w:divBdr>
    </w:div>
    <w:div w:id="1964846474">
      <w:bodyDiv w:val="1"/>
      <w:marLeft w:val="0"/>
      <w:marRight w:val="0"/>
      <w:marTop w:val="0"/>
      <w:marBottom w:val="0"/>
      <w:divBdr>
        <w:top w:val="none" w:sz="0" w:space="0" w:color="auto"/>
        <w:left w:val="none" w:sz="0" w:space="0" w:color="auto"/>
        <w:bottom w:val="none" w:sz="0" w:space="0" w:color="auto"/>
        <w:right w:val="none" w:sz="0" w:space="0" w:color="auto"/>
      </w:divBdr>
    </w:div>
    <w:div w:id="1984120681">
      <w:bodyDiv w:val="1"/>
      <w:marLeft w:val="0"/>
      <w:marRight w:val="0"/>
      <w:marTop w:val="0"/>
      <w:marBottom w:val="0"/>
      <w:divBdr>
        <w:top w:val="none" w:sz="0" w:space="0" w:color="auto"/>
        <w:left w:val="none" w:sz="0" w:space="0" w:color="auto"/>
        <w:bottom w:val="none" w:sz="0" w:space="0" w:color="auto"/>
        <w:right w:val="none" w:sz="0" w:space="0" w:color="auto"/>
      </w:divBdr>
    </w:div>
    <w:div w:id="1984767683">
      <w:bodyDiv w:val="1"/>
      <w:marLeft w:val="0"/>
      <w:marRight w:val="0"/>
      <w:marTop w:val="0"/>
      <w:marBottom w:val="0"/>
      <w:divBdr>
        <w:top w:val="none" w:sz="0" w:space="0" w:color="auto"/>
        <w:left w:val="none" w:sz="0" w:space="0" w:color="auto"/>
        <w:bottom w:val="none" w:sz="0" w:space="0" w:color="auto"/>
        <w:right w:val="none" w:sz="0" w:space="0" w:color="auto"/>
      </w:divBdr>
    </w:div>
    <w:div w:id="1988895026">
      <w:bodyDiv w:val="1"/>
      <w:marLeft w:val="0"/>
      <w:marRight w:val="0"/>
      <w:marTop w:val="0"/>
      <w:marBottom w:val="0"/>
      <w:divBdr>
        <w:top w:val="none" w:sz="0" w:space="0" w:color="auto"/>
        <w:left w:val="none" w:sz="0" w:space="0" w:color="auto"/>
        <w:bottom w:val="none" w:sz="0" w:space="0" w:color="auto"/>
        <w:right w:val="none" w:sz="0" w:space="0" w:color="auto"/>
      </w:divBdr>
    </w:div>
    <w:div w:id="2006283047">
      <w:bodyDiv w:val="1"/>
      <w:marLeft w:val="0"/>
      <w:marRight w:val="0"/>
      <w:marTop w:val="0"/>
      <w:marBottom w:val="0"/>
      <w:divBdr>
        <w:top w:val="none" w:sz="0" w:space="0" w:color="auto"/>
        <w:left w:val="none" w:sz="0" w:space="0" w:color="auto"/>
        <w:bottom w:val="none" w:sz="0" w:space="0" w:color="auto"/>
        <w:right w:val="none" w:sz="0" w:space="0" w:color="auto"/>
      </w:divBdr>
    </w:div>
    <w:div w:id="2025396745">
      <w:bodyDiv w:val="1"/>
      <w:marLeft w:val="0"/>
      <w:marRight w:val="0"/>
      <w:marTop w:val="0"/>
      <w:marBottom w:val="0"/>
      <w:divBdr>
        <w:top w:val="none" w:sz="0" w:space="0" w:color="auto"/>
        <w:left w:val="none" w:sz="0" w:space="0" w:color="auto"/>
        <w:bottom w:val="none" w:sz="0" w:space="0" w:color="auto"/>
        <w:right w:val="none" w:sz="0" w:space="0" w:color="auto"/>
      </w:divBdr>
    </w:div>
    <w:div w:id="2025863714">
      <w:bodyDiv w:val="1"/>
      <w:marLeft w:val="0"/>
      <w:marRight w:val="0"/>
      <w:marTop w:val="0"/>
      <w:marBottom w:val="0"/>
      <w:divBdr>
        <w:top w:val="none" w:sz="0" w:space="0" w:color="auto"/>
        <w:left w:val="none" w:sz="0" w:space="0" w:color="auto"/>
        <w:bottom w:val="none" w:sz="0" w:space="0" w:color="auto"/>
        <w:right w:val="none" w:sz="0" w:space="0" w:color="auto"/>
      </w:divBdr>
    </w:div>
    <w:div w:id="2028436766">
      <w:bodyDiv w:val="1"/>
      <w:marLeft w:val="0"/>
      <w:marRight w:val="0"/>
      <w:marTop w:val="0"/>
      <w:marBottom w:val="0"/>
      <w:divBdr>
        <w:top w:val="none" w:sz="0" w:space="0" w:color="auto"/>
        <w:left w:val="none" w:sz="0" w:space="0" w:color="auto"/>
        <w:bottom w:val="none" w:sz="0" w:space="0" w:color="auto"/>
        <w:right w:val="none" w:sz="0" w:space="0" w:color="auto"/>
      </w:divBdr>
    </w:div>
    <w:div w:id="2031754265">
      <w:bodyDiv w:val="1"/>
      <w:marLeft w:val="0"/>
      <w:marRight w:val="0"/>
      <w:marTop w:val="0"/>
      <w:marBottom w:val="0"/>
      <w:divBdr>
        <w:top w:val="none" w:sz="0" w:space="0" w:color="auto"/>
        <w:left w:val="none" w:sz="0" w:space="0" w:color="auto"/>
        <w:bottom w:val="none" w:sz="0" w:space="0" w:color="auto"/>
        <w:right w:val="none" w:sz="0" w:space="0" w:color="auto"/>
      </w:divBdr>
    </w:div>
    <w:div w:id="2036029372">
      <w:bodyDiv w:val="1"/>
      <w:marLeft w:val="0"/>
      <w:marRight w:val="0"/>
      <w:marTop w:val="0"/>
      <w:marBottom w:val="0"/>
      <w:divBdr>
        <w:top w:val="none" w:sz="0" w:space="0" w:color="auto"/>
        <w:left w:val="none" w:sz="0" w:space="0" w:color="auto"/>
        <w:bottom w:val="none" w:sz="0" w:space="0" w:color="auto"/>
        <w:right w:val="none" w:sz="0" w:space="0" w:color="auto"/>
      </w:divBdr>
    </w:div>
    <w:div w:id="2040352898">
      <w:bodyDiv w:val="1"/>
      <w:marLeft w:val="0"/>
      <w:marRight w:val="0"/>
      <w:marTop w:val="0"/>
      <w:marBottom w:val="0"/>
      <w:divBdr>
        <w:top w:val="none" w:sz="0" w:space="0" w:color="auto"/>
        <w:left w:val="none" w:sz="0" w:space="0" w:color="auto"/>
        <w:bottom w:val="none" w:sz="0" w:space="0" w:color="auto"/>
        <w:right w:val="none" w:sz="0" w:space="0" w:color="auto"/>
      </w:divBdr>
    </w:div>
    <w:div w:id="2072655448">
      <w:bodyDiv w:val="1"/>
      <w:marLeft w:val="0"/>
      <w:marRight w:val="0"/>
      <w:marTop w:val="0"/>
      <w:marBottom w:val="0"/>
      <w:divBdr>
        <w:top w:val="none" w:sz="0" w:space="0" w:color="auto"/>
        <w:left w:val="none" w:sz="0" w:space="0" w:color="auto"/>
        <w:bottom w:val="none" w:sz="0" w:space="0" w:color="auto"/>
        <w:right w:val="none" w:sz="0" w:space="0" w:color="auto"/>
      </w:divBdr>
    </w:div>
    <w:div w:id="2073186990">
      <w:bodyDiv w:val="1"/>
      <w:marLeft w:val="0"/>
      <w:marRight w:val="0"/>
      <w:marTop w:val="0"/>
      <w:marBottom w:val="0"/>
      <w:divBdr>
        <w:top w:val="none" w:sz="0" w:space="0" w:color="auto"/>
        <w:left w:val="none" w:sz="0" w:space="0" w:color="auto"/>
        <w:bottom w:val="none" w:sz="0" w:space="0" w:color="auto"/>
        <w:right w:val="none" w:sz="0" w:space="0" w:color="auto"/>
      </w:divBdr>
    </w:div>
    <w:div w:id="2075736637">
      <w:bodyDiv w:val="1"/>
      <w:marLeft w:val="0"/>
      <w:marRight w:val="0"/>
      <w:marTop w:val="0"/>
      <w:marBottom w:val="0"/>
      <w:divBdr>
        <w:top w:val="none" w:sz="0" w:space="0" w:color="auto"/>
        <w:left w:val="none" w:sz="0" w:space="0" w:color="auto"/>
        <w:bottom w:val="none" w:sz="0" w:space="0" w:color="auto"/>
        <w:right w:val="none" w:sz="0" w:space="0" w:color="auto"/>
      </w:divBdr>
    </w:div>
    <w:div w:id="2082752668">
      <w:bodyDiv w:val="1"/>
      <w:marLeft w:val="0"/>
      <w:marRight w:val="0"/>
      <w:marTop w:val="0"/>
      <w:marBottom w:val="0"/>
      <w:divBdr>
        <w:top w:val="none" w:sz="0" w:space="0" w:color="auto"/>
        <w:left w:val="none" w:sz="0" w:space="0" w:color="auto"/>
        <w:bottom w:val="none" w:sz="0" w:space="0" w:color="auto"/>
        <w:right w:val="none" w:sz="0" w:space="0" w:color="auto"/>
      </w:divBdr>
    </w:div>
    <w:div w:id="2089647779">
      <w:bodyDiv w:val="1"/>
      <w:marLeft w:val="0"/>
      <w:marRight w:val="0"/>
      <w:marTop w:val="0"/>
      <w:marBottom w:val="0"/>
      <w:divBdr>
        <w:top w:val="none" w:sz="0" w:space="0" w:color="auto"/>
        <w:left w:val="none" w:sz="0" w:space="0" w:color="auto"/>
        <w:bottom w:val="none" w:sz="0" w:space="0" w:color="auto"/>
        <w:right w:val="none" w:sz="0" w:space="0" w:color="auto"/>
      </w:divBdr>
    </w:div>
    <w:div w:id="2107072933">
      <w:bodyDiv w:val="1"/>
      <w:marLeft w:val="0"/>
      <w:marRight w:val="0"/>
      <w:marTop w:val="0"/>
      <w:marBottom w:val="0"/>
      <w:divBdr>
        <w:top w:val="none" w:sz="0" w:space="0" w:color="auto"/>
        <w:left w:val="none" w:sz="0" w:space="0" w:color="auto"/>
        <w:bottom w:val="none" w:sz="0" w:space="0" w:color="auto"/>
        <w:right w:val="none" w:sz="0" w:space="0" w:color="auto"/>
      </w:divBdr>
    </w:div>
    <w:div w:id="2122721888">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400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mailto:jasongao@cmai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How19</b:Tag>
    <b:SourceType>InternetSite</b:SourceType>
    <b:Guid>{929105E0-970F-4554-9ED2-0BF729F384CA}</b:Guid>
    <b:Title>How Radar Detectors Work</b:Title>
    <b:ProductionCompany>Thomas Publishing Company</b:ProductionCompany>
    <b:Year>2019</b:Year>
    <b:Month>November</b:Month>
    <b:Day>17</b:Day>
    <b:YearAccessed>2019</b:YearAccessed>
    <b:MonthAccessed>November</b:MonthAccessed>
    <b:DayAccessed>18</b:DayAccessed>
    <b:URL>https://www.thomasnet.com/articles/instruments-controls/how-radar-detectors-work/</b:URL>
    <b:RefOrder>1</b:RefOrder>
  </b:Source>
  <b:Source>
    <b:Tag>Sam19</b:Tag>
    <b:SourceType>InternetSite</b:SourceType>
    <b:Guid>{07B79B39-576B-43E7-AA4C-FC39555F11E2}</b:Guid>
    <b:Title>Samsung SDI</b:Title>
    <b:ProductionCompany>Samsung</b:ProductionCompany>
    <b:YearAccessed>2019</b:YearAccessed>
    <b:MonthAccessed>10</b:MonthAccessed>
    <b:DayAccessed>31</b:DayAccessed>
    <b:URL>https://www.samsungsdi.com/column/technology/detail/55272.html?listType=gallery</b:URL>
    <b:RefOrder>2</b:RefOrder>
  </b:Source>
  <b:Source>
    <b:Tag>Ann19</b:Tag>
    <b:SourceType>InternetSite</b:SourceType>
    <b:Guid>{3DD36007-3626-4361-AFDD-3FF559D4E34F}</b:Guid>
    <b:Author>
      <b:Author>
        <b:NameList>
          <b:Person>
            <b:Last>Helmenstine</b:Last>
            <b:First>Anne</b:First>
            <b:Middle>Marie</b:Middle>
          </b:Person>
        </b:NameList>
      </b:Author>
    </b:Author>
    <b:Title>How to Define Anode and Cathode</b:Title>
    <b:ProductionCompany>ThoughtCo</b:ProductionCompany>
    <b:Year>2019</b:Year>
    <b:Month>October</b:Month>
    <b:Day>09</b:Day>
    <b:YearAccessed>2019</b:YearAccessed>
    <b:MonthAccessed>November</b:MonthAccessed>
    <b:DayAccessed>17</b:DayAccessed>
    <b:URL>https://www.thoughtco.com/how-to-define-anode-and-cathode-606452</b:URL>
    <b:RefOrder>3</b:RefOrder>
  </b:Source>
  <b:Source>
    <b:Tag>Bat19</b:Tag>
    <b:SourceType>InternetSite</b:SourceType>
    <b:Guid>{AD5DB0CE-57FC-439F-8025-368D6FC4A52D}</b:Guid>
    <b:Title>Battery Electrolyte (LiPF6) for Li-ion Cell Manufacturers</b:Title>
    <b:ProductionCompany>Targray</b:ProductionCompany>
    <b:YearAccessed>2019</b:YearAccessed>
    <b:MonthAccessed>November</b:MonthAccessed>
    <b:DayAccessed>15</b:DayAccessed>
    <b:URL>https://www.targray.com/li-ion-battery/electrolyte</b:URL>
    <b:RefOrder>4</b:RefOrder>
  </b:Source>
  <b:Source>
    <b:Tag>Wha191</b:Tag>
    <b:SourceType>InternetSite</b:SourceType>
    <b:Guid>{0BC66BF5-85A7-480A-875C-ADF6E40CAF3A}</b:Guid>
    <b:Title>What is an ion?</b:Title>
    <b:ProductionCompany>Propulsion</b:ProductionCompany>
    <b:YearAccessed>2019</b:YearAccessed>
    <b:MonthAccessed>November</b:MonthAccessed>
    <b:DayAccessed>17</b:DayAccessed>
    <b:URL>http://www.qrg.northwestern.edu/projects/vss/docs/propulsion/1-what-is-an-ion.html</b:URL>
    <b:RefOrder>5</b:RefOrder>
  </b:Source>
  <b:Source>
    <b:Tag>Kri</b:Tag>
    <b:SourceType>BookSection</b:SourceType>
    <b:Guid>{3264CC5A-F8C0-429F-BF85-AAF263572AC0}</b:Guid>
    <b:Author>
      <b:Author>
        <b:NameList>
          <b:Person>
            <b:Last>Krischer</b:Last>
            <b:First>Katharina</b:First>
          </b:Person>
          <b:Person>
            <b:Last>Schonleber</b:Last>
            <b:First>Konrad</b:First>
          </b:Person>
        </b:NameList>
      </b:Author>
    </b:Author>
    <b:Title>Exergy Storage</b:Title>
    <b:BookTitle>Physics of Energy Conversion</b:BookTitle>
    <b:Year>2015</b:Year>
    <b:Pages>216</b:Pages>
    <b:City>Munchen</b:City>
    <b:Publisher>De Gruyter</b:Publisher>
    <b:RefOrder>7</b:RefOrder>
  </b:Source>
  <b:Source>
    <b:Tag>Jac11</b:Tag>
    <b:SourceType>Book</b:SourceType>
    <b:Guid>{1AE11635-6B32-42AF-9C01-45052CFB9958}</b:Guid>
    <b:Title>Encyclopedia of Inorganic and Bioinorganic Chemistry</b:Title>
    <b:Year>2011</b:Year>
    <b:Month>December</b:Month>
    <b:Day>15</b:Day>
    <b:YearAccessed>2019</b:YearAccessed>
    <b:MonthAccessed>November</b:MonthAccessed>
    <b:DayAccessed>17</b:DayAccessed>
    <b:URL>https://onlinelibrary.wiley.com/doi/abs/10.1002/9781119951438.eibc0093</b:URL>
    <b:Author>
      <b:Author>
        <b:NameList>
          <b:Person>
            <b:Last>Jacobson</b:Last>
            <b:Middle>J</b:Middle>
            <b:First>Allan</b:First>
          </b:Person>
          <b:Person>
            <b:Last>Nazar</b:Last>
            <b:Middle>F</b:Middle>
            <b:First>Linda</b:First>
          </b:Person>
        </b:NameList>
      </b:Author>
    </b:Author>
    <b:Publisher>Wiley</b:Publisher>
    <b:RefOrder>8</b:RefOrder>
  </b:Source>
  <b:Source>
    <b:Tag>Lin10</b:Tag>
    <b:SourceType>InternetSite</b:SourceType>
    <b:Guid>{C994DCA3-C02F-454E-867D-A57F3AB843D3}</b:Guid>
    <b:Title>Oxidation-reduction (redox) reactions</b:Title>
    <b:City>New York</b:City>
    <b:Publisher>McGraw-Hill Education</b:Publisher>
    <b:ProductionCompany>Khan Academy</b:ProductionCompany>
    <b:YearAccessed>November</b:YearAccessed>
    <b:MonthAccessed>17</b:MonthAccessed>
    <b:DayAccessed>2018</b:DayAccessed>
    <b:URL>https://www.khanacademy.org/science/chemistry/oxidation-reduction/redox-oxidation-reduction/a/oxidation-reduction-redox-reactions</b:URL>
    <b:Author>
      <b:Author>
        <b:NameList>
          <b:Person>
            <b:Last>Khan</b:Last>
            <b:First>Sal</b:First>
          </b:Person>
        </b:NameList>
      </b:Author>
    </b:Author>
    <b:RefOrder>6</b:RefOrder>
  </b:Source>
</b:Sources>
</file>

<file path=customXml/itemProps1.xml><?xml version="1.0" encoding="utf-8"?>
<ds:datastoreItem xmlns:ds="http://schemas.openxmlformats.org/officeDocument/2006/customXml" ds:itemID="{CD810E83-470A-4DA2-9B03-01DA108F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16</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Gao</dc:creator>
  <cp:keywords/>
  <dc:description/>
  <cp:lastModifiedBy>Jason Gao</cp:lastModifiedBy>
  <cp:revision>490</cp:revision>
  <cp:lastPrinted>2019-11-15T03:30:00Z</cp:lastPrinted>
  <dcterms:created xsi:type="dcterms:W3CDTF">2019-11-06T21:25:00Z</dcterms:created>
  <dcterms:modified xsi:type="dcterms:W3CDTF">2020-01-05T21:19:00Z</dcterms:modified>
</cp:coreProperties>
</file>